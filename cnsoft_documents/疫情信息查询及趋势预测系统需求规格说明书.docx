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2F71C" w14:textId="77777777" w:rsidR="001920F6" w:rsidRDefault="001920F6" w:rsidP="001920F6">
      <w:pPr>
        <w:pStyle w:val="ac"/>
        <w:rPr>
          <w:sz w:val="44"/>
          <w:szCs w:val="48"/>
        </w:rPr>
      </w:pPr>
    </w:p>
    <w:p w14:paraId="784ABD33" w14:textId="0F83AE58" w:rsidR="001920F6" w:rsidRDefault="001920F6" w:rsidP="002C54FA">
      <w:pPr>
        <w:pStyle w:val="ac"/>
        <w:rPr>
          <w:rFonts w:hint="eastAsia"/>
          <w:sz w:val="44"/>
          <w:szCs w:val="48"/>
        </w:rPr>
      </w:pPr>
    </w:p>
    <w:p w14:paraId="06BCEE06" w14:textId="77777777" w:rsidR="002C54FA" w:rsidRDefault="002C54FA" w:rsidP="001920F6">
      <w:pPr>
        <w:pStyle w:val="ac"/>
        <w:rPr>
          <w:sz w:val="44"/>
          <w:szCs w:val="48"/>
        </w:rPr>
      </w:pPr>
    </w:p>
    <w:p w14:paraId="4C18AEDC" w14:textId="77777777" w:rsidR="002C54FA" w:rsidRDefault="002C54FA" w:rsidP="001920F6">
      <w:pPr>
        <w:pStyle w:val="ac"/>
        <w:rPr>
          <w:sz w:val="44"/>
          <w:szCs w:val="48"/>
        </w:rPr>
      </w:pPr>
    </w:p>
    <w:p w14:paraId="16B5FFC5" w14:textId="1904114E" w:rsidR="001920F6" w:rsidRDefault="001920F6" w:rsidP="001920F6">
      <w:pPr>
        <w:pStyle w:val="ac"/>
        <w:rPr>
          <w:sz w:val="52"/>
          <w:szCs w:val="48"/>
        </w:rPr>
      </w:pPr>
      <w:r>
        <w:rPr>
          <w:sz w:val="44"/>
          <w:szCs w:val="48"/>
        </w:rPr>
        <w:fldChar w:fldCharType="begin"/>
      </w:r>
      <w:r>
        <w:rPr>
          <w:sz w:val="44"/>
          <w:szCs w:val="48"/>
        </w:rPr>
        <w:instrText xml:space="preserve"> </w:instrText>
      </w:r>
      <w:r>
        <w:rPr>
          <w:rFonts w:hint="eastAsia"/>
          <w:sz w:val="44"/>
          <w:szCs w:val="48"/>
        </w:rPr>
        <w:instrText>DOCPROPERTY "</w:instrText>
      </w:r>
      <w:r>
        <w:rPr>
          <w:rFonts w:hint="eastAsia"/>
          <w:sz w:val="44"/>
          <w:szCs w:val="48"/>
        </w:rPr>
        <w:instrText>项目名称</w:instrText>
      </w:r>
      <w:r>
        <w:rPr>
          <w:rFonts w:hint="eastAsia"/>
          <w:sz w:val="44"/>
          <w:szCs w:val="48"/>
        </w:rPr>
        <w:instrText>"  \* MERGEFORMAT</w:instrText>
      </w:r>
      <w:r>
        <w:rPr>
          <w:sz w:val="44"/>
          <w:szCs w:val="48"/>
        </w:rPr>
        <w:instrText xml:space="preserve"> </w:instrText>
      </w:r>
      <w:r>
        <w:rPr>
          <w:sz w:val="44"/>
          <w:szCs w:val="48"/>
        </w:rPr>
        <w:fldChar w:fldCharType="separate"/>
      </w:r>
      <w:r>
        <w:rPr>
          <w:rFonts w:hint="eastAsia"/>
          <w:sz w:val="44"/>
          <w:szCs w:val="48"/>
        </w:rPr>
        <w:t>&lt;</w:t>
      </w:r>
      <w:r w:rsidRPr="00D03847">
        <w:rPr>
          <w:rFonts w:hint="eastAsia"/>
          <w:sz w:val="44"/>
          <w:szCs w:val="48"/>
        </w:rPr>
        <w:t>疫情信息查询及趋势预测系统</w:t>
      </w:r>
      <w:r>
        <w:rPr>
          <w:rFonts w:hint="eastAsia"/>
          <w:sz w:val="44"/>
          <w:szCs w:val="48"/>
        </w:rPr>
        <w:t>&gt;</w:t>
      </w:r>
      <w:r>
        <w:rPr>
          <w:sz w:val="44"/>
          <w:szCs w:val="48"/>
        </w:rPr>
        <w:fldChar w:fldCharType="end"/>
      </w:r>
    </w:p>
    <w:p w14:paraId="5F21D6A5" w14:textId="1E49D231" w:rsidR="001920F6" w:rsidRDefault="001920F6" w:rsidP="001920F6">
      <w:pPr>
        <w:pStyle w:val="ac"/>
        <w:rPr>
          <w:rFonts w:hint="eastAsia"/>
          <w:sz w:val="52"/>
          <w:szCs w:val="48"/>
        </w:rPr>
      </w:pPr>
      <w:r>
        <w:rPr>
          <w:sz w:val="52"/>
          <w:szCs w:val="48"/>
        </w:rPr>
        <w:fldChar w:fldCharType="begin"/>
      </w:r>
      <w:r>
        <w:rPr>
          <w:sz w:val="52"/>
          <w:szCs w:val="48"/>
        </w:rPr>
        <w:instrText xml:space="preserve"> TITLE  \* MERGEFORMAT </w:instrText>
      </w:r>
      <w:r>
        <w:rPr>
          <w:sz w:val="52"/>
          <w:szCs w:val="48"/>
        </w:rPr>
        <w:fldChar w:fldCharType="separate"/>
      </w:r>
      <w:r>
        <w:rPr>
          <w:rFonts w:hint="eastAsia"/>
          <w:sz w:val="52"/>
          <w:szCs w:val="48"/>
        </w:rPr>
        <w:t>需求规格</w:t>
      </w:r>
      <w:r>
        <w:rPr>
          <w:rFonts w:hint="eastAsia"/>
          <w:sz w:val="52"/>
          <w:szCs w:val="48"/>
        </w:rPr>
        <w:t>说明书</w:t>
      </w:r>
      <w:r>
        <w:rPr>
          <w:sz w:val="52"/>
          <w:szCs w:val="48"/>
        </w:rPr>
        <w:fldChar w:fldCharType="end"/>
      </w:r>
    </w:p>
    <w:p w14:paraId="30346CFB" w14:textId="77777777" w:rsidR="001920F6" w:rsidRDefault="001920F6" w:rsidP="001920F6">
      <w:pPr>
        <w:pStyle w:val="ac"/>
        <w:rPr>
          <w:rFonts w:hint="eastAsia"/>
          <w:bCs w:val="0"/>
          <w:sz w:val="24"/>
          <w:szCs w:val="28"/>
        </w:rPr>
      </w:pPr>
      <w:r>
        <w:rPr>
          <w:rFonts w:cs="Arial" w:hint="eastAsia"/>
          <w:bCs w:val="0"/>
          <w:sz w:val="24"/>
          <w:szCs w:val="28"/>
          <w:lang w:val="en-US" w:eastAsia="zh-CN"/>
        </w:rPr>
        <w:t>Version</w:t>
      </w:r>
      <w:r>
        <w:rPr>
          <w:rFonts w:cs="Arial"/>
          <w:bCs w:val="0"/>
          <w:sz w:val="24"/>
          <w:szCs w:val="28"/>
          <w:lang w:val="en-US" w:eastAsia="zh-CN"/>
        </w:rPr>
        <w:t>:</w:t>
      </w:r>
    </w:p>
    <w:p w14:paraId="6645A861" w14:textId="77777777" w:rsidR="001920F6" w:rsidRDefault="001920F6" w:rsidP="001920F6">
      <w:pPr>
        <w:jc w:val="center"/>
        <w:rPr>
          <w:rFonts w:hint="eastAsia"/>
          <w:sz w:val="28"/>
          <w:szCs w:val="28"/>
        </w:rPr>
      </w:pPr>
    </w:p>
    <w:p w14:paraId="19599138" w14:textId="77777777" w:rsidR="001920F6" w:rsidRDefault="001920F6" w:rsidP="001920F6">
      <w:pPr>
        <w:ind w:left="850" w:firstLine="425"/>
        <w:outlineLvl w:val="0"/>
        <w:rPr>
          <w:rFonts w:ascii="楷体_GB2312" w:eastAsia="楷体_GB2312" w:hint="eastAsia"/>
          <w:sz w:val="30"/>
        </w:rPr>
      </w:pPr>
      <w:r>
        <w:rPr>
          <w:rFonts w:ascii="楷体_GB2312" w:eastAsia="楷体_GB2312" w:hint="eastAsia"/>
          <w:sz w:val="30"/>
        </w:rPr>
        <w:t>项 目 承 担 部 门：</w:t>
      </w:r>
    </w:p>
    <w:p w14:paraId="1C24CE1D" w14:textId="77777777" w:rsidR="001920F6" w:rsidRDefault="001920F6" w:rsidP="001920F6">
      <w:pPr>
        <w:ind w:firstLineChars="200" w:firstLine="600"/>
        <w:jc w:val="center"/>
        <w:outlineLvl w:val="0"/>
        <w:rPr>
          <w:rFonts w:ascii="楷体_GB2312" w:eastAsia="楷体_GB2312" w:hint="eastAsia"/>
          <w:sz w:val="30"/>
        </w:rPr>
      </w:pPr>
    </w:p>
    <w:p w14:paraId="4B03EDED" w14:textId="77777777" w:rsidR="001920F6" w:rsidRDefault="001920F6" w:rsidP="001920F6">
      <w:pPr>
        <w:ind w:left="850" w:firstLine="425"/>
        <w:outlineLvl w:val="0"/>
        <w:rPr>
          <w:sz w:val="30"/>
        </w:rPr>
      </w:pPr>
      <w:proofErr w:type="gramStart"/>
      <w:r>
        <w:rPr>
          <w:rFonts w:ascii="楷体_GB2312" w:eastAsia="楷体_GB2312" w:hint="eastAsia"/>
          <w:sz w:val="30"/>
        </w:rPr>
        <w:t>撰</w:t>
      </w:r>
      <w:proofErr w:type="gramEnd"/>
      <w:r>
        <w:rPr>
          <w:rFonts w:ascii="楷体_GB2312" w:eastAsia="楷体_GB2312"/>
          <w:sz w:val="30"/>
        </w:rPr>
        <w:t xml:space="preserve">  </w:t>
      </w:r>
      <w:r>
        <w:rPr>
          <w:rFonts w:ascii="楷体_GB2312" w:eastAsia="楷体_GB2312" w:hint="eastAsia"/>
          <w:sz w:val="30"/>
        </w:rPr>
        <w:t>写</w:t>
      </w:r>
      <w:r>
        <w:rPr>
          <w:rFonts w:ascii="楷体_GB2312" w:eastAsia="楷体_GB2312"/>
          <w:sz w:val="30"/>
        </w:rPr>
        <w:t xml:space="preserve">  </w:t>
      </w:r>
      <w:r>
        <w:rPr>
          <w:rFonts w:ascii="楷体_GB2312" w:eastAsia="楷体_GB2312" w:hint="eastAsia"/>
          <w:sz w:val="30"/>
        </w:rPr>
        <w:t>人</w:t>
      </w:r>
      <w:r>
        <w:rPr>
          <w:rFonts w:ascii="楷体_GB2312" w:eastAsia="楷体_GB2312" w:hint="eastAsia"/>
          <w:sz w:val="28"/>
        </w:rPr>
        <w:t>（签名）</w:t>
      </w:r>
      <w:r>
        <w:rPr>
          <w:rFonts w:ascii="楷体_GB2312" w:eastAsia="楷体_GB2312" w:hint="eastAsia"/>
          <w:sz w:val="30"/>
        </w:rPr>
        <w:t>：</w:t>
      </w:r>
    </w:p>
    <w:p w14:paraId="70CB6A32" w14:textId="77777777" w:rsidR="001920F6" w:rsidRDefault="001920F6" w:rsidP="001920F6">
      <w:pPr>
        <w:tabs>
          <w:tab w:val="left" w:pos="3780"/>
        </w:tabs>
        <w:rPr>
          <w:rFonts w:ascii="楷体_GB2312" w:eastAsia="楷体_GB2312"/>
          <w:sz w:val="30"/>
        </w:rPr>
      </w:pPr>
    </w:p>
    <w:p w14:paraId="46B5FCD8" w14:textId="77777777" w:rsidR="001920F6" w:rsidRPr="00B10896" w:rsidRDefault="001920F6" w:rsidP="001920F6">
      <w:pPr>
        <w:tabs>
          <w:tab w:val="left" w:pos="1230"/>
          <w:tab w:val="left" w:pos="1370"/>
          <w:tab w:val="left" w:pos="3780"/>
        </w:tabs>
        <w:rPr>
          <w:rFonts w:hint="eastAsia"/>
          <w:sz w:val="30"/>
        </w:rPr>
      </w:pPr>
      <w:r>
        <w:rPr>
          <w:rFonts w:ascii="楷体_GB2312" w:eastAsia="楷体_GB2312"/>
          <w:sz w:val="30"/>
        </w:rPr>
        <w:tab/>
      </w:r>
      <w:r>
        <w:rPr>
          <w:rFonts w:ascii="楷体_GB2312" w:eastAsia="楷体_GB2312" w:hint="eastAsia"/>
          <w:sz w:val="30"/>
        </w:rPr>
        <w:t>完</w:t>
      </w:r>
      <w:r>
        <w:rPr>
          <w:rFonts w:ascii="楷体_GB2312" w:eastAsia="楷体_GB2312"/>
          <w:sz w:val="30"/>
        </w:rPr>
        <w:t xml:space="preserve"> </w:t>
      </w:r>
      <w:r>
        <w:rPr>
          <w:rFonts w:ascii="楷体_GB2312" w:eastAsia="楷体_GB2312" w:hint="eastAsia"/>
          <w:sz w:val="30"/>
        </w:rPr>
        <w:t xml:space="preserve">  成   日</w:t>
      </w:r>
      <w:r>
        <w:rPr>
          <w:rFonts w:ascii="楷体_GB2312" w:eastAsia="楷体_GB2312"/>
          <w:sz w:val="30"/>
        </w:rPr>
        <w:t xml:space="preserve"> </w:t>
      </w:r>
      <w:r>
        <w:rPr>
          <w:rFonts w:ascii="楷体_GB2312" w:eastAsia="楷体_GB2312" w:hint="eastAsia"/>
          <w:sz w:val="30"/>
        </w:rPr>
        <w:t xml:space="preserve">  期：</w:t>
      </w:r>
    </w:p>
    <w:p w14:paraId="4EB1CDE6" w14:textId="77777777" w:rsidR="001920F6" w:rsidRDefault="001920F6" w:rsidP="001920F6">
      <w:pPr>
        <w:ind w:left="425"/>
        <w:rPr>
          <w:rFonts w:ascii="楷体_GB2312" w:eastAsia="楷体_GB2312"/>
          <w:sz w:val="30"/>
        </w:rPr>
      </w:pPr>
      <w:r>
        <w:rPr>
          <w:rFonts w:ascii="楷体_GB2312" w:eastAsia="楷体_GB2312"/>
          <w:sz w:val="30"/>
        </w:rPr>
        <w:tab/>
      </w:r>
      <w:r>
        <w:rPr>
          <w:rFonts w:ascii="楷体_GB2312" w:eastAsia="楷体_GB2312"/>
          <w:sz w:val="30"/>
        </w:rPr>
        <w:tab/>
      </w:r>
    </w:p>
    <w:p w14:paraId="1634CBD2" w14:textId="77777777" w:rsidR="001920F6" w:rsidRDefault="001920F6" w:rsidP="001920F6">
      <w:pPr>
        <w:ind w:left="425"/>
        <w:rPr>
          <w:rFonts w:ascii="楷体_GB2312" w:eastAsia="楷体_GB2312" w:hint="eastAsia"/>
        </w:rPr>
      </w:pPr>
      <w:r>
        <w:rPr>
          <w:rFonts w:ascii="楷体_GB2312" w:eastAsia="楷体_GB2312"/>
          <w:sz w:val="30"/>
        </w:rPr>
        <w:tab/>
      </w:r>
      <w:r>
        <w:rPr>
          <w:rFonts w:ascii="楷体_GB2312" w:eastAsia="楷体_GB2312"/>
          <w:sz w:val="30"/>
        </w:rPr>
        <w:tab/>
      </w:r>
      <w:r>
        <w:rPr>
          <w:rFonts w:ascii="楷体_GB2312" w:eastAsia="楷体_GB2312" w:hint="eastAsia"/>
          <w:sz w:val="30"/>
        </w:rPr>
        <w:t xml:space="preserve">本文档 使 用部门： </w:t>
      </w:r>
      <w:r>
        <w:rPr>
          <w:rFonts w:ascii="楷体_GB2312" w:eastAsia="楷体_GB2312" w:hint="eastAsia"/>
        </w:rPr>
        <w:t xml:space="preserve">□主管领导   </w:t>
      </w:r>
      <w:r>
        <w:rPr>
          <w:rFonts w:ascii="楷体_GB2312" w:eastAsia="楷体_GB2312"/>
        </w:rPr>
        <w:t xml:space="preserve">  </w:t>
      </w:r>
      <w:r>
        <w:rPr>
          <w:rFonts w:ascii="楷体_GB2312" w:eastAsia="楷体_GB2312" w:hint="eastAsia"/>
        </w:rPr>
        <w:t>■项目组</w:t>
      </w:r>
    </w:p>
    <w:p w14:paraId="027BF3E9" w14:textId="77777777" w:rsidR="001920F6" w:rsidRDefault="001920F6" w:rsidP="001920F6">
      <w:pPr>
        <w:ind w:leftChars="487" w:left="974" w:firstLineChars="1000" w:firstLine="2000"/>
        <w:jc w:val="center"/>
        <w:rPr>
          <w:u w:val="single"/>
        </w:rPr>
      </w:pPr>
      <w:r>
        <w:rPr>
          <w:rFonts w:ascii="楷体_GB2312" w:eastAsia="楷体_GB2312" w:hint="eastAsia"/>
        </w:rPr>
        <w:t>□客户（市场）  ■维护人员  □用户</w:t>
      </w:r>
    </w:p>
    <w:p w14:paraId="6848E318" w14:textId="77777777" w:rsidR="001920F6" w:rsidRDefault="001920F6" w:rsidP="001920F6">
      <w:pPr>
        <w:widowControl/>
        <w:spacing w:line="240" w:lineRule="auto"/>
        <w:rPr>
          <w:sz w:val="21"/>
          <w:szCs w:val="36"/>
        </w:rPr>
      </w:pPr>
      <w:r>
        <w:rPr>
          <w:b/>
          <w:bCs/>
          <w:sz w:val="21"/>
        </w:rPr>
        <w:br w:type="page"/>
      </w:r>
    </w:p>
    <w:p w14:paraId="5047A53B" w14:textId="77777777" w:rsidR="008C7BD6" w:rsidRPr="001920F6" w:rsidRDefault="008C7BD6"/>
    <w:p w14:paraId="679AB9DF" w14:textId="77777777" w:rsidR="008C7BD6" w:rsidRDefault="008C7BD6">
      <w:pPr>
        <w:rPr>
          <w:b/>
          <w:bCs/>
          <w:sz w:val="28"/>
        </w:rPr>
      </w:pPr>
      <w:r>
        <w:rPr>
          <w:rFonts w:hint="eastAsia"/>
          <w:b/>
          <w:bCs/>
          <w:sz w:val="44"/>
        </w:rPr>
        <w:t>目</w:t>
      </w:r>
      <w:r>
        <w:rPr>
          <w:rFonts w:hint="eastAsia"/>
          <w:b/>
          <w:bCs/>
          <w:sz w:val="44"/>
        </w:rPr>
        <w:t xml:space="preserve"> </w:t>
      </w:r>
      <w:r>
        <w:rPr>
          <w:rFonts w:hint="eastAsia"/>
          <w:b/>
          <w:bCs/>
          <w:sz w:val="44"/>
        </w:rPr>
        <w:t>录</w:t>
      </w:r>
    </w:p>
    <w:p w14:paraId="35D9A05D" w14:textId="77777777" w:rsidR="0093302C" w:rsidRPr="00254FB2" w:rsidRDefault="008C7BD6">
      <w:pPr>
        <w:pStyle w:val="TOC1"/>
        <w:tabs>
          <w:tab w:val="left" w:pos="400"/>
          <w:tab w:val="right" w:leader="dot" w:pos="8302"/>
        </w:tabs>
        <w:rPr>
          <w:rFonts w:ascii="等线" w:eastAsia="等线" w:hAnsi="等线"/>
          <w:b w:val="0"/>
          <w:bCs w:val="0"/>
          <w:caps w:val="0"/>
          <w:noProof/>
          <w:snapToGrid/>
          <w:kern w:val="2"/>
          <w:sz w:val="21"/>
        </w:rPr>
      </w:pPr>
      <w:r>
        <w:rPr>
          <w:caps w:val="0"/>
          <w:sz w:val="28"/>
        </w:rPr>
        <w:fldChar w:fldCharType="begin"/>
      </w:r>
      <w:r>
        <w:rPr>
          <w:caps w:val="0"/>
          <w:sz w:val="28"/>
        </w:rPr>
        <w:instrText xml:space="preserve"> TOC \o "1-3" \h \z </w:instrText>
      </w:r>
      <w:r>
        <w:rPr>
          <w:caps w:val="0"/>
          <w:sz w:val="28"/>
        </w:rPr>
        <w:fldChar w:fldCharType="separate"/>
      </w:r>
      <w:hyperlink w:anchor="_Toc76048036" w:history="1">
        <w:r w:rsidR="0093302C" w:rsidRPr="00F36EBF">
          <w:rPr>
            <w:rStyle w:val="a7"/>
            <w:noProof/>
          </w:rPr>
          <w:t>1.</w:t>
        </w:r>
        <w:r w:rsidR="0093302C" w:rsidRPr="00254FB2">
          <w:rPr>
            <w:rFonts w:ascii="等线" w:eastAsia="等线" w:hAnsi="等线"/>
            <w:b w:val="0"/>
            <w:bCs w:val="0"/>
            <w:caps w:val="0"/>
            <w:noProof/>
            <w:snapToGrid/>
            <w:kern w:val="2"/>
            <w:sz w:val="21"/>
          </w:rPr>
          <w:tab/>
        </w:r>
        <w:r w:rsidR="0093302C" w:rsidRPr="00F36EBF">
          <w:rPr>
            <w:rStyle w:val="a7"/>
            <w:noProof/>
          </w:rPr>
          <w:t>引言</w:t>
        </w:r>
        <w:r w:rsidR="0093302C">
          <w:rPr>
            <w:noProof/>
            <w:webHidden/>
          </w:rPr>
          <w:tab/>
        </w:r>
        <w:r w:rsidR="0093302C">
          <w:rPr>
            <w:noProof/>
            <w:webHidden/>
          </w:rPr>
          <w:fldChar w:fldCharType="begin"/>
        </w:r>
        <w:r w:rsidR="0093302C">
          <w:rPr>
            <w:noProof/>
            <w:webHidden/>
          </w:rPr>
          <w:instrText xml:space="preserve"> PAGEREF _Toc76048036 \h </w:instrText>
        </w:r>
        <w:r w:rsidR="0093302C">
          <w:rPr>
            <w:noProof/>
            <w:webHidden/>
          </w:rPr>
        </w:r>
        <w:r w:rsidR="0093302C">
          <w:rPr>
            <w:noProof/>
            <w:webHidden/>
          </w:rPr>
          <w:fldChar w:fldCharType="separate"/>
        </w:r>
        <w:r w:rsidR="0093302C">
          <w:rPr>
            <w:noProof/>
            <w:webHidden/>
          </w:rPr>
          <w:t>1</w:t>
        </w:r>
        <w:r w:rsidR="0093302C">
          <w:rPr>
            <w:noProof/>
            <w:webHidden/>
          </w:rPr>
          <w:fldChar w:fldCharType="end"/>
        </w:r>
      </w:hyperlink>
    </w:p>
    <w:p w14:paraId="78E9EF64" w14:textId="77777777" w:rsidR="0093302C" w:rsidRPr="00254FB2" w:rsidRDefault="00313580">
      <w:pPr>
        <w:pStyle w:val="TOC2"/>
        <w:tabs>
          <w:tab w:val="left" w:pos="800"/>
          <w:tab w:val="right" w:leader="dot" w:pos="8302"/>
        </w:tabs>
        <w:rPr>
          <w:rFonts w:ascii="等线" w:eastAsia="等线" w:hAnsi="等线"/>
          <w:smallCaps w:val="0"/>
          <w:noProof/>
          <w:snapToGrid/>
          <w:kern w:val="2"/>
          <w:sz w:val="21"/>
        </w:rPr>
      </w:pPr>
      <w:hyperlink w:anchor="_Toc76048037" w:history="1">
        <w:r w:rsidR="0093302C" w:rsidRPr="00F36EBF">
          <w:rPr>
            <w:rStyle w:val="a7"/>
            <w:noProof/>
          </w:rPr>
          <w:t>1.1</w:t>
        </w:r>
        <w:r w:rsidR="0093302C" w:rsidRPr="00254FB2">
          <w:rPr>
            <w:rFonts w:ascii="等线" w:eastAsia="等线" w:hAnsi="等线"/>
            <w:smallCaps w:val="0"/>
            <w:noProof/>
            <w:snapToGrid/>
            <w:kern w:val="2"/>
            <w:sz w:val="21"/>
          </w:rPr>
          <w:tab/>
        </w:r>
        <w:r w:rsidR="0093302C" w:rsidRPr="00F36EBF">
          <w:rPr>
            <w:rStyle w:val="a7"/>
            <w:noProof/>
          </w:rPr>
          <w:t>目的</w:t>
        </w:r>
        <w:r w:rsidR="0093302C">
          <w:rPr>
            <w:noProof/>
            <w:webHidden/>
          </w:rPr>
          <w:tab/>
        </w:r>
        <w:r w:rsidR="0093302C">
          <w:rPr>
            <w:noProof/>
            <w:webHidden/>
          </w:rPr>
          <w:fldChar w:fldCharType="begin"/>
        </w:r>
        <w:r w:rsidR="0093302C">
          <w:rPr>
            <w:noProof/>
            <w:webHidden/>
          </w:rPr>
          <w:instrText xml:space="preserve"> PAGEREF _Toc76048037 \h </w:instrText>
        </w:r>
        <w:r w:rsidR="0093302C">
          <w:rPr>
            <w:noProof/>
            <w:webHidden/>
          </w:rPr>
        </w:r>
        <w:r w:rsidR="0093302C">
          <w:rPr>
            <w:noProof/>
            <w:webHidden/>
          </w:rPr>
          <w:fldChar w:fldCharType="separate"/>
        </w:r>
        <w:r w:rsidR="0093302C">
          <w:rPr>
            <w:noProof/>
            <w:webHidden/>
          </w:rPr>
          <w:t>1</w:t>
        </w:r>
        <w:r w:rsidR="0093302C">
          <w:rPr>
            <w:noProof/>
            <w:webHidden/>
          </w:rPr>
          <w:fldChar w:fldCharType="end"/>
        </w:r>
      </w:hyperlink>
    </w:p>
    <w:p w14:paraId="4191C6D7" w14:textId="77777777" w:rsidR="0093302C" w:rsidRPr="00254FB2" w:rsidRDefault="00313580">
      <w:pPr>
        <w:pStyle w:val="TOC2"/>
        <w:tabs>
          <w:tab w:val="left" w:pos="800"/>
          <w:tab w:val="right" w:leader="dot" w:pos="8302"/>
        </w:tabs>
        <w:rPr>
          <w:rFonts w:ascii="等线" w:eastAsia="等线" w:hAnsi="等线"/>
          <w:smallCaps w:val="0"/>
          <w:noProof/>
          <w:snapToGrid/>
          <w:kern w:val="2"/>
          <w:sz w:val="21"/>
        </w:rPr>
      </w:pPr>
      <w:hyperlink w:anchor="_Toc76048038" w:history="1">
        <w:r w:rsidR="0093302C" w:rsidRPr="00F36EBF">
          <w:rPr>
            <w:rStyle w:val="a7"/>
            <w:noProof/>
          </w:rPr>
          <w:t>1.2</w:t>
        </w:r>
        <w:r w:rsidR="0093302C" w:rsidRPr="00254FB2">
          <w:rPr>
            <w:rFonts w:ascii="等线" w:eastAsia="等线" w:hAnsi="等线"/>
            <w:smallCaps w:val="0"/>
            <w:noProof/>
            <w:snapToGrid/>
            <w:kern w:val="2"/>
            <w:sz w:val="21"/>
          </w:rPr>
          <w:tab/>
        </w:r>
        <w:r w:rsidR="0093302C" w:rsidRPr="00F36EBF">
          <w:rPr>
            <w:rStyle w:val="a7"/>
            <w:noProof/>
          </w:rPr>
          <w:t>定义</w:t>
        </w:r>
        <w:r w:rsidR="0093302C">
          <w:rPr>
            <w:noProof/>
            <w:webHidden/>
          </w:rPr>
          <w:tab/>
        </w:r>
        <w:r w:rsidR="0093302C">
          <w:rPr>
            <w:noProof/>
            <w:webHidden/>
          </w:rPr>
          <w:fldChar w:fldCharType="begin"/>
        </w:r>
        <w:r w:rsidR="0093302C">
          <w:rPr>
            <w:noProof/>
            <w:webHidden/>
          </w:rPr>
          <w:instrText xml:space="preserve"> PAGEREF _Toc76048038 \h </w:instrText>
        </w:r>
        <w:r w:rsidR="0093302C">
          <w:rPr>
            <w:noProof/>
            <w:webHidden/>
          </w:rPr>
        </w:r>
        <w:r w:rsidR="0093302C">
          <w:rPr>
            <w:noProof/>
            <w:webHidden/>
          </w:rPr>
          <w:fldChar w:fldCharType="separate"/>
        </w:r>
        <w:r w:rsidR="0093302C">
          <w:rPr>
            <w:noProof/>
            <w:webHidden/>
          </w:rPr>
          <w:t>1</w:t>
        </w:r>
        <w:r w:rsidR="0093302C">
          <w:rPr>
            <w:noProof/>
            <w:webHidden/>
          </w:rPr>
          <w:fldChar w:fldCharType="end"/>
        </w:r>
      </w:hyperlink>
    </w:p>
    <w:p w14:paraId="1085F528" w14:textId="77777777" w:rsidR="0093302C" w:rsidRPr="00254FB2" w:rsidRDefault="00313580">
      <w:pPr>
        <w:pStyle w:val="TOC2"/>
        <w:tabs>
          <w:tab w:val="left" w:pos="800"/>
          <w:tab w:val="right" w:leader="dot" w:pos="8302"/>
        </w:tabs>
        <w:rPr>
          <w:rFonts w:ascii="等线" w:eastAsia="等线" w:hAnsi="等线"/>
          <w:smallCaps w:val="0"/>
          <w:noProof/>
          <w:snapToGrid/>
          <w:kern w:val="2"/>
          <w:sz w:val="21"/>
        </w:rPr>
      </w:pPr>
      <w:hyperlink w:anchor="_Toc76048039" w:history="1">
        <w:r w:rsidR="0093302C" w:rsidRPr="00F36EBF">
          <w:rPr>
            <w:rStyle w:val="a7"/>
            <w:noProof/>
          </w:rPr>
          <w:t>1.3</w:t>
        </w:r>
        <w:r w:rsidR="0093302C" w:rsidRPr="00254FB2">
          <w:rPr>
            <w:rFonts w:ascii="等线" w:eastAsia="等线" w:hAnsi="等线"/>
            <w:smallCaps w:val="0"/>
            <w:noProof/>
            <w:snapToGrid/>
            <w:kern w:val="2"/>
            <w:sz w:val="21"/>
          </w:rPr>
          <w:tab/>
        </w:r>
        <w:r w:rsidR="0093302C" w:rsidRPr="00F36EBF">
          <w:rPr>
            <w:rStyle w:val="a7"/>
            <w:noProof/>
          </w:rPr>
          <w:t>参考资料</w:t>
        </w:r>
        <w:r w:rsidR="0093302C">
          <w:rPr>
            <w:noProof/>
            <w:webHidden/>
          </w:rPr>
          <w:tab/>
        </w:r>
        <w:r w:rsidR="0093302C">
          <w:rPr>
            <w:noProof/>
            <w:webHidden/>
          </w:rPr>
          <w:fldChar w:fldCharType="begin"/>
        </w:r>
        <w:r w:rsidR="0093302C">
          <w:rPr>
            <w:noProof/>
            <w:webHidden/>
          </w:rPr>
          <w:instrText xml:space="preserve"> PAGEREF _Toc76048039 \h </w:instrText>
        </w:r>
        <w:r w:rsidR="0093302C">
          <w:rPr>
            <w:noProof/>
            <w:webHidden/>
          </w:rPr>
        </w:r>
        <w:r w:rsidR="0093302C">
          <w:rPr>
            <w:noProof/>
            <w:webHidden/>
          </w:rPr>
          <w:fldChar w:fldCharType="separate"/>
        </w:r>
        <w:r w:rsidR="0093302C">
          <w:rPr>
            <w:noProof/>
            <w:webHidden/>
          </w:rPr>
          <w:t>1</w:t>
        </w:r>
        <w:r w:rsidR="0093302C">
          <w:rPr>
            <w:noProof/>
            <w:webHidden/>
          </w:rPr>
          <w:fldChar w:fldCharType="end"/>
        </w:r>
      </w:hyperlink>
    </w:p>
    <w:p w14:paraId="7E1ACB35" w14:textId="77777777" w:rsidR="0093302C" w:rsidRPr="00254FB2" w:rsidRDefault="00313580">
      <w:pPr>
        <w:pStyle w:val="TOC1"/>
        <w:tabs>
          <w:tab w:val="left" w:pos="400"/>
          <w:tab w:val="right" w:leader="dot" w:pos="8302"/>
        </w:tabs>
        <w:rPr>
          <w:rFonts w:ascii="等线" w:eastAsia="等线" w:hAnsi="等线"/>
          <w:b w:val="0"/>
          <w:bCs w:val="0"/>
          <w:caps w:val="0"/>
          <w:noProof/>
          <w:snapToGrid/>
          <w:kern w:val="2"/>
          <w:sz w:val="21"/>
        </w:rPr>
      </w:pPr>
      <w:hyperlink w:anchor="_Toc76048040" w:history="1">
        <w:r w:rsidR="0093302C" w:rsidRPr="00F36EBF">
          <w:rPr>
            <w:rStyle w:val="a7"/>
            <w:noProof/>
          </w:rPr>
          <w:t>2.</w:t>
        </w:r>
        <w:r w:rsidR="0093302C" w:rsidRPr="00254FB2">
          <w:rPr>
            <w:rFonts w:ascii="等线" w:eastAsia="等线" w:hAnsi="等线"/>
            <w:b w:val="0"/>
            <w:bCs w:val="0"/>
            <w:caps w:val="0"/>
            <w:noProof/>
            <w:snapToGrid/>
            <w:kern w:val="2"/>
            <w:sz w:val="21"/>
          </w:rPr>
          <w:tab/>
        </w:r>
        <w:r w:rsidR="0093302C" w:rsidRPr="00F36EBF">
          <w:rPr>
            <w:rStyle w:val="a7"/>
            <w:noProof/>
          </w:rPr>
          <w:t>软件总体概述</w:t>
        </w:r>
        <w:r w:rsidR="0093302C">
          <w:rPr>
            <w:noProof/>
            <w:webHidden/>
          </w:rPr>
          <w:tab/>
        </w:r>
        <w:r w:rsidR="0093302C">
          <w:rPr>
            <w:noProof/>
            <w:webHidden/>
          </w:rPr>
          <w:fldChar w:fldCharType="begin"/>
        </w:r>
        <w:r w:rsidR="0093302C">
          <w:rPr>
            <w:noProof/>
            <w:webHidden/>
          </w:rPr>
          <w:instrText xml:space="preserve"> PAGEREF _Toc76048040 \h </w:instrText>
        </w:r>
        <w:r w:rsidR="0093302C">
          <w:rPr>
            <w:noProof/>
            <w:webHidden/>
          </w:rPr>
        </w:r>
        <w:r w:rsidR="0093302C">
          <w:rPr>
            <w:noProof/>
            <w:webHidden/>
          </w:rPr>
          <w:fldChar w:fldCharType="separate"/>
        </w:r>
        <w:r w:rsidR="0093302C">
          <w:rPr>
            <w:noProof/>
            <w:webHidden/>
          </w:rPr>
          <w:t>1</w:t>
        </w:r>
        <w:r w:rsidR="0093302C">
          <w:rPr>
            <w:noProof/>
            <w:webHidden/>
          </w:rPr>
          <w:fldChar w:fldCharType="end"/>
        </w:r>
      </w:hyperlink>
    </w:p>
    <w:p w14:paraId="64F29BA0" w14:textId="77777777" w:rsidR="0093302C" w:rsidRPr="00254FB2" w:rsidRDefault="00313580">
      <w:pPr>
        <w:pStyle w:val="TOC2"/>
        <w:tabs>
          <w:tab w:val="left" w:pos="800"/>
          <w:tab w:val="right" w:leader="dot" w:pos="8302"/>
        </w:tabs>
        <w:rPr>
          <w:rFonts w:ascii="等线" w:eastAsia="等线" w:hAnsi="等线"/>
          <w:smallCaps w:val="0"/>
          <w:noProof/>
          <w:snapToGrid/>
          <w:kern w:val="2"/>
          <w:sz w:val="21"/>
        </w:rPr>
      </w:pPr>
      <w:hyperlink w:anchor="_Toc76048041" w:history="1">
        <w:r w:rsidR="0093302C" w:rsidRPr="00F36EBF">
          <w:rPr>
            <w:rStyle w:val="a7"/>
            <w:noProof/>
          </w:rPr>
          <w:t>2.1</w:t>
        </w:r>
        <w:r w:rsidR="0093302C" w:rsidRPr="00254FB2">
          <w:rPr>
            <w:rFonts w:ascii="等线" w:eastAsia="等线" w:hAnsi="等线"/>
            <w:smallCaps w:val="0"/>
            <w:noProof/>
            <w:snapToGrid/>
            <w:kern w:val="2"/>
            <w:sz w:val="21"/>
          </w:rPr>
          <w:tab/>
        </w:r>
        <w:r w:rsidR="0093302C" w:rsidRPr="00F36EBF">
          <w:rPr>
            <w:rStyle w:val="a7"/>
            <w:noProof/>
          </w:rPr>
          <w:t>软件标识</w:t>
        </w:r>
        <w:r w:rsidR="0093302C">
          <w:rPr>
            <w:noProof/>
            <w:webHidden/>
          </w:rPr>
          <w:tab/>
        </w:r>
        <w:r w:rsidR="0093302C">
          <w:rPr>
            <w:noProof/>
            <w:webHidden/>
          </w:rPr>
          <w:fldChar w:fldCharType="begin"/>
        </w:r>
        <w:r w:rsidR="0093302C">
          <w:rPr>
            <w:noProof/>
            <w:webHidden/>
          </w:rPr>
          <w:instrText xml:space="preserve"> PAGEREF _Toc76048041 \h </w:instrText>
        </w:r>
        <w:r w:rsidR="0093302C">
          <w:rPr>
            <w:noProof/>
            <w:webHidden/>
          </w:rPr>
        </w:r>
        <w:r w:rsidR="0093302C">
          <w:rPr>
            <w:noProof/>
            <w:webHidden/>
          </w:rPr>
          <w:fldChar w:fldCharType="separate"/>
        </w:r>
        <w:r w:rsidR="0093302C">
          <w:rPr>
            <w:noProof/>
            <w:webHidden/>
          </w:rPr>
          <w:t>1</w:t>
        </w:r>
        <w:r w:rsidR="0093302C">
          <w:rPr>
            <w:noProof/>
            <w:webHidden/>
          </w:rPr>
          <w:fldChar w:fldCharType="end"/>
        </w:r>
      </w:hyperlink>
    </w:p>
    <w:p w14:paraId="4A492E34" w14:textId="77777777" w:rsidR="0093302C" w:rsidRPr="00254FB2" w:rsidRDefault="00313580">
      <w:pPr>
        <w:pStyle w:val="TOC2"/>
        <w:tabs>
          <w:tab w:val="left" w:pos="800"/>
          <w:tab w:val="right" w:leader="dot" w:pos="8302"/>
        </w:tabs>
        <w:rPr>
          <w:rFonts w:ascii="等线" w:eastAsia="等线" w:hAnsi="等线"/>
          <w:smallCaps w:val="0"/>
          <w:noProof/>
          <w:snapToGrid/>
          <w:kern w:val="2"/>
          <w:sz w:val="21"/>
        </w:rPr>
      </w:pPr>
      <w:hyperlink w:anchor="_Toc76048042" w:history="1">
        <w:r w:rsidR="0093302C" w:rsidRPr="00F36EBF">
          <w:rPr>
            <w:rStyle w:val="a7"/>
            <w:noProof/>
          </w:rPr>
          <w:t>2.2</w:t>
        </w:r>
        <w:r w:rsidR="0093302C" w:rsidRPr="00254FB2">
          <w:rPr>
            <w:rFonts w:ascii="等线" w:eastAsia="等线" w:hAnsi="等线"/>
            <w:smallCaps w:val="0"/>
            <w:noProof/>
            <w:snapToGrid/>
            <w:kern w:val="2"/>
            <w:sz w:val="21"/>
          </w:rPr>
          <w:tab/>
        </w:r>
        <w:r w:rsidR="0093302C" w:rsidRPr="00F36EBF">
          <w:rPr>
            <w:rStyle w:val="a7"/>
            <w:noProof/>
          </w:rPr>
          <w:t>软件描述</w:t>
        </w:r>
        <w:r w:rsidR="0093302C">
          <w:rPr>
            <w:noProof/>
            <w:webHidden/>
          </w:rPr>
          <w:tab/>
        </w:r>
        <w:r w:rsidR="0093302C">
          <w:rPr>
            <w:noProof/>
            <w:webHidden/>
          </w:rPr>
          <w:fldChar w:fldCharType="begin"/>
        </w:r>
        <w:r w:rsidR="0093302C">
          <w:rPr>
            <w:noProof/>
            <w:webHidden/>
          </w:rPr>
          <w:instrText xml:space="preserve"> PAGEREF _Toc76048042 \h </w:instrText>
        </w:r>
        <w:r w:rsidR="0093302C">
          <w:rPr>
            <w:noProof/>
            <w:webHidden/>
          </w:rPr>
        </w:r>
        <w:r w:rsidR="0093302C">
          <w:rPr>
            <w:noProof/>
            <w:webHidden/>
          </w:rPr>
          <w:fldChar w:fldCharType="separate"/>
        </w:r>
        <w:r w:rsidR="0093302C">
          <w:rPr>
            <w:noProof/>
            <w:webHidden/>
          </w:rPr>
          <w:t>1</w:t>
        </w:r>
        <w:r w:rsidR="0093302C">
          <w:rPr>
            <w:noProof/>
            <w:webHidden/>
          </w:rPr>
          <w:fldChar w:fldCharType="end"/>
        </w:r>
      </w:hyperlink>
    </w:p>
    <w:p w14:paraId="747E5C00" w14:textId="77777777" w:rsidR="0093302C" w:rsidRPr="00254FB2" w:rsidRDefault="00313580">
      <w:pPr>
        <w:pStyle w:val="TOC3"/>
        <w:tabs>
          <w:tab w:val="left" w:pos="1200"/>
          <w:tab w:val="right" w:leader="dot" w:pos="8302"/>
        </w:tabs>
        <w:rPr>
          <w:rFonts w:ascii="等线" w:eastAsia="等线" w:hAnsi="等线"/>
          <w:i w:val="0"/>
          <w:iCs w:val="0"/>
          <w:noProof/>
          <w:snapToGrid/>
          <w:kern w:val="2"/>
          <w:sz w:val="21"/>
        </w:rPr>
      </w:pPr>
      <w:hyperlink w:anchor="_Toc76048043" w:history="1">
        <w:r w:rsidR="0093302C" w:rsidRPr="00F36EBF">
          <w:rPr>
            <w:rStyle w:val="a7"/>
            <w:noProof/>
          </w:rPr>
          <w:t>2.2.1</w:t>
        </w:r>
        <w:r w:rsidR="0093302C" w:rsidRPr="00254FB2">
          <w:rPr>
            <w:rFonts w:ascii="等线" w:eastAsia="等线" w:hAnsi="等线"/>
            <w:i w:val="0"/>
            <w:iCs w:val="0"/>
            <w:noProof/>
            <w:snapToGrid/>
            <w:kern w:val="2"/>
            <w:sz w:val="21"/>
          </w:rPr>
          <w:tab/>
        </w:r>
        <w:r w:rsidR="0093302C" w:rsidRPr="00F36EBF">
          <w:rPr>
            <w:rStyle w:val="a7"/>
            <w:noProof/>
          </w:rPr>
          <w:t>系统属性</w:t>
        </w:r>
        <w:r w:rsidR="0093302C">
          <w:rPr>
            <w:noProof/>
            <w:webHidden/>
          </w:rPr>
          <w:tab/>
        </w:r>
        <w:r w:rsidR="0093302C">
          <w:rPr>
            <w:noProof/>
            <w:webHidden/>
          </w:rPr>
          <w:fldChar w:fldCharType="begin"/>
        </w:r>
        <w:r w:rsidR="0093302C">
          <w:rPr>
            <w:noProof/>
            <w:webHidden/>
          </w:rPr>
          <w:instrText xml:space="preserve"> PAGEREF _Toc76048043 \h </w:instrText>
        </w:r>
        <w:r w:rsidR="0093302C">
          <w:rPr>
            <w:noProof/>
            <w:webHidden/>
          </w:rPr>
        </w:r>
        <w:r w:rsidR="0093302C">
          <w:rPr>
            <w:noProof/>
            <w:webHidden/>
          </w:rPr>
          <w:fldChar w:fldCharType="separate"/>
        </w:r>
        <w:r w:rsidR="0093302C">
          <w:rPr>
            <w:noProof/>
            <w:webHidden/>
          </w:rPr>
          <w:t>1</w:t>
        </w:r>
        <w:r w:rsidR="0093302C">
          <w:rPr>
            <w:noProof/>
            <w:webHidden/>
          </w:rPr>
          <w:fldChar w:fldCharType="end"/>
        </w:r>
      </w:hyperlink>
    </w:p>
    <w:p w14:paraId="2E9C6769" w14:textId="77777777" w:rsidR="0093302C" w:rsidRPr="00254FB2" w:rsidRDefault="00313580">
      <w:pPr>
        <w:pStyle w:val="TOC3"/>
        <w:tabs>
          <w:tab w:val="left" w:pos="1200"/>
          <w:tab w:val="right" w:leader="dot" w:pos="8302"/>
        </w:tabs>
        <w:rPr>
          <w:rFonts w:ascii="等线" w:eastAsia="等线" w:hAnsi="等线"/>
          <w:i w:val="0"/>
          <w:iCs w:val="0"/>
          <w:noProof/>
          <w:snapToGrid/>
          <w:kern w:val="2"/>
          <w:sz w:val="21"/>
        </w:rPr>
      </w:pPr>
      <w:hyperlink w:anchor="_Toc76048044" w:history="1">
        <w:r w:rsidR="0093302C" w:rsidRPr="00F36EBF">
          <w:rPr>
            <w:rStyle w:val="a7"/>
            <w:noProof/>
          </w:rPr>
          <w:t>2.2.2</w:t>
        </w:r>
        <w:r w:rsidR="0093302C" w:rsidRPr="00254FB2">
          <w:rPr>
            <w:rFonts w:ascii="等线" w:eastAsia="等线" w:hAnsi="等线"/>
            <w:i w:val="0"/>
            <w:iCs w:val="0"/>
            <w:noProof/>
            <w:snapToGrid/>
            <w:kern w:val="2"/>
            <w:sz w:val="21"/>
          </w:rPr>
          <w:tab/>
        </w:r>
        <w:r w:rsidR="0093302C" w:rsidRPr="00F36EBF">
          <w:rPr>
            <w:rStyle w:val="a7"/>
            <w:noProof/>
          </w:rPr>
          <w:t>开发背景</w:t>
        </w:r>
        <w:r w:rsidR="0093302C">
          <w:rPr>
            <w:noProof/>
            <w:webHidden/>
          </w:rPr>
          <w:tab/>
        </w:r>
        <w:r w:rsidR="0093302C">
          <w:rPr>
            <w:noProof/>
            <w:webHidden/>
          </w:rPr>
          <w:fldChar w:fldCharType="begin"/>
        </w:r>
        <w:r w:rsidR="0093302C">
          <w:rPr>
            <w:noProof/>
            <w:webHidden/>
          </w:rPr>
          <w:instrText xml:space="preserve"> PAGEREF _Toc76048044 \h </w:instrText>
        </w:r>
        <w:r w:rsidR="0093302C">
          <w:rPr>
            <w:noProof/>
            <w:webHidden/>
          </w:rPr>
        </w:r>
        <w:r w:rsidR="0093302C">
          <w:rPr>
            <w:noProof/>
            <w:webHidden/>
          </w:rPr>
          <w:fldChar w:fldCharType="separate"/>
        </w:r>
        <w:r w:rsidR="0093302C">
          <w:rPr>
            <w:noProof/>
            <w:webHidden/>
          </w:rPr>
          <w:t>2</w:t>
        </w:r>
        <w:r w:rsidR="0093302C">
          <w:rPr>
            <w:noProof/>
            <w:webHidden/>
          </w:rPr>
          <w:fldChar w:fldCharType="end"/>
        </w:r>
      </w:hyperlink>
    </w:p>
    <w:p w14:paraId="4137E0EA" w14:textId="77777777" w:rsidR="0093302C" w:rsidRPr="00254FB2" w:rsidRDefault="00313580">
      <w:pPr>
        <w:pStyle w:val="TOC3"/>
        <w:tabs>
          <w:tab w:val="left" w:pos="1200"/>
          <w:tab w:val="right" w:leader="dot" w:pos="8302"/>
        </w:tabs>
        <w:rPr>
          <w:rFonts w:ascii="等线" w:eastAsia="等线" w:hAnsi="等线"/>
          <w:i w:val="0"/>
          <w:iCs w:val="0"/>
          <w:noProof/>
          <w:snapToGrid/>
          <w:kern w:val="2"/>
          <w:sz w:val="21"/>
        </w:rPr>
      </w:pPr>
      <w:hyperlink w:anchor="_Toc76048045" w:history="1">
        <w:r w:rsidR="0093302C" w:rsidRPr="00F36EBF">
          <w:rPr>
            <w:rStyle w:val="a7"/>
            <w:noProof/>
          </w:rPr>
          <w:t>2.2.3</w:t>
        </w:r>
        <w:r w:rsidR="0093302C" w:rsidRPr="00254FB2">
          <w:rPr>
            <w:rFonts w:ascii="等线" w:eastAsia="等线" w:hAnsi="等线"/>
            <w:i w:val="0"/>
            <w:iCs w:val="0"/>
            <w:noProof/>
            <w:snapToGrid/>
            <w:kern w:val="2"/>
            <w:sz w:val="21"/>
          </w:rPr>
          <w:tab/>
        </w:r>
        <w:r w:rsidR="0093302C" w:rsidRPr="00F36EBF">
          <w:rPr>
            <w:rStyle w:val="a7"/>
            <w:noProof/>
          </w:rPr>
          <w:t>软件功能</w:t>
        </w:r>
        <w:r w:rsidR="0093302C">
          <w:rPr>
            <w:noProof/>
            <w:webHidden/>
          </w:rPr>
          <w:tab/>
        </w:r>
        <w:r w:rsidR="0093302C">
          <w:rPr>
            <w:noProof/>
            <w:webHidden/>
          </w:rPr>
          <w:fldChar w:fldCharType="begin"/>
        </w:r>
        <w:r w:rsidR="0093302C">
          <w:rPr>
            <w:noProof/>
            <w:webHidden/>
          </w:rPr>
          <w:instrText xml:space="preserve"> PAGEREF _Toc76048045 \h </w:instrText>
        </w:r>
        <w:r w:rsidR="0093302C">
          <w:rPr>
            <w:noProof/>
            <w:webHidden/>
          </w:rPr>
        </w:r>
        <w:r w:rsidR="0093302C">
          <w:rPr>
            <w:noProof/>
            <w:webHidden/>
          </w:rPr>
          <w:fldChar w:fldCharType="separate"/>
        </w:r>
        <w:r w:rsidR="0093302C">
          <w:rPr>
            <w:noProof/>
            <w:webHidden/>
          </w:rPr>
          <w:t>2</w:t>
        </w:r>
        <w:r w:rsidR="0093302C">
          <w:rPr>
            <w:noProof/>
            <w:webHidden/>
          </w:rPr>
          <w:fldChar w:fldCharType="end"/>
        </w:r>
      </w:hyperlink>
    </w:p>
    <w:p w14:paraId="17BC4C93" w14:textId="77777777" w:rsidR="0093302C" w:rsidRPr="00254FB2" w:rsidRDefault="00313580">
      <w:pPr>
        <w:pStyle w:val="TOC2"/>
        <w:tabs>
          <w:tab w:val="left" w:pos="800"/>
          <w:tab w:val="right" w:leader="dot" w:pos="8302"/>
        </w:tabs>
        <w:rPr>
          <w:rFonts w:ascii="等线" w:eastAsia="等线" w:hAnsi="等线"/>
          <w:smallCaps w:val="0"/>
          <w:noProof/>
          <w:snapToGrid/>
          <w:kern w:val="2"/>
          <w:sz w:val="21"/>
        </w:rPr>
      </w:pPr>
      <w:hyperlink w:anchor="_Toc76048046" w:history="1">
        <w:r w:rsidR="0093302C" w:rsidRPr="00F36EBF">
          <w:rPr>
            <w:rStyle w:val="a7"/>
            <w:noProof/>
          </w:rPr>
          <w:t>2.3</w:t>
        </w:r>
        <w:r w:rsidR="0093302C" w:rsidRPr="00254FB2">
          <w:rPr>
            <w:rFonts w:ascii="等线" w:eastAsia="等线" w:hAnsi="等线"/>
            <w:smallCaps w:val="0"/>
            <w:noProof/>
            <w:snapToGrid/>
            <w:kern w:val="2"/>
            <w:sz w:val="21"/>
          </w:rPr>
          <w:tab/>
        </w:r>
        <w:r w:rsidR="0093302C" w:rsidRPr="00F36EBF">
          <w:rPr>
            <w:rStyle w:val="a7"/>
            <w:noProof/>
          </w:rPr>
          <w:t>用户的特点</w:t>
        </w:r>
        <w:r w:rsidR="0093302C">
          <w:rPr>
            <w:noProof/>
            <w:webHidden/>
          </w:rPr>
          <w:tab/>
        </w:r>
        <w:r w:rsidR="0093302C">
          <w:rPr>
            <w:noProof/>
            <w:webHidden/>
          </w:rPr>
          <w:fldChar w:fldCharType="begin"/>
        </w:r>
        <w:r w:rsidR="0093302C">
          <w:rPr>
            <w:noProof/>
            <w:webHidden/>
          </w:rPr>
          <w:instrText xml:space="preserve"> PAGEREF _Toc76048046 \h </w:instrText>
        </w:r>
        <w:r w:rsidR="0093302C">
          <w:rPr>
            <w:noProof/>
            <w:webHidden/>
          </w:rPr>
        </w:r>
        <w:r w:rsidR="0093302C">
          <w:rPr>
            <w:noProof/>
            <w:webHidden/>
          </w:rPr>
          <w:fldChar w:fldCharType="separate"/>
        </w:r>
        <w:r w:rsidR="0093302C">
          <w:rPr>
            <w:noProof/>
            <w:webHidden/>
          </w:rPr>
          <w:t>3</w:t>
        </w:r>
        <w:r w:rsidR="0093302C">
          <w:rPr>
            <w:noProof/>
            <w:webHidden/>
          </w:rPr>
          <w:fldChar w:fldCharType="end"/>
        </w:r>
      </w:hyperlink>
    </w:p>
    <w:p w14:paraId="2DD25588" w14:textId="77777777" w:rsidR="0093302C" w:rsidRPr="00254FB2" w:rsidRDefault="00313580">
      <w:pPr>
        <w:pStyle w:val="TOC2"/>
        <w:tabs>
          <w:tab w:val="left" w:pos="800"/>
          <w:tab w:val="right" w:leader="dot" w:pos="8302"/>
        </w:tabs>
        <w:rPr>
          <w:rFonts w:ascii="等线" w:eastAsia="等线" w:hAnsi="等线"/>
          <w:smallCaps w:val="0"/>
          <w:noProof/>
          <w:snapToGrid/>
          <w:kern w:val="2"/>
          <w:sz w:val="21"/>
        </w:rPr>
      </w:pPr>
      <w:hyperlink w:anchor="_Toc76048047" w:history="1">
        <w:r w:rsidR="0093302C" w:rsidRPr="00F36EBF">
          <w:rPr>
            <w:rStyle w:val="a7"/>
            <w:noProof/>
          </w:rPr>
          <w:t>2.4</w:t>
        </w:r>
        <w:r w:rsidR="0093302C" w:rsidRPr="00254FB2">
          <w:rPr>
            <w:rFonts w:ascii="等线" w:eastAsia="等线" w:hAnsi="等线"/>
            <w:smallCaps w:val="0"/>
            <w:noProof/>
            <w:snapToGrid/>
            <w:kern w:val="2"/>
            <w:sz w:val="21"/>
          </w:rPr>
          <w:tab/>
        </w:r>
        <w:r w:rsidR="0093302C" w:rsidRPr="00F36EBF">
          <w:rPr>
            <w:rStyle w:val="a7"/>
            <w:noProof/>
          </w:rPr>
          <w:t>限制与约束</w:t>
        </w:r>
        <w:r w:rsidR="0093302C">
          <w:rPr>
            <w:noProof/>
            <w:webHidden/>
          </w:rPr>
          <w:tab/>
        </w:r>
        <w:r w:rsidR="0093302C">
          <w:rPr>
            <w:noProof/>
            <w:webHidden/>
          </w:rPr>
          <w:fldChar w:fldCharType="begin"/>
        </w:r>
        <w:r w:rsidR="0093302C">
          <w:rPr>
            <w:noProof/>
            <w:webHidden/>
          </w:rPr>
          <w:instrText xml:space="preserve"> PAGEREF _Toc76048047 \h </w:instrText>
        </w:r>
        <w:r w:rsidR="0093302C">
          <w:rPr>
            <w:noProof/>
            <w:webHidden/>
          </w:rPr>
        </w:r>
        <w:r w:rsidR="0093302C">
          <w:rPr>
            <w:noProof/>
            <w:webHidden/>
          </w:rPr>
          <w:fldChar w:fldCharType="separate"/>
        </w:r>
        <w:r w:rsidR="0093302C">
          <w:rPr>
            <w:noProof/>
            <w:webHidden/>
          </w:rPr>
          <w:t>3</w:t>
        </w:r>
        <w:r w:rsidR="0093302C">
          <w:rPr>
            <w:noProof/>
            <w:webHidden/>
          </w:rPr>
          <w:fldChar w:fldCharType="end"/>
        </w:r>
      </w:hyperlink>
    </w:p>
    <w:p w14:paraId="792809BC" w14:textId="77777777" w:rsidR="0093302C" w:rsidRPr="00254FB2" w:rsidRDefault="00313580">
      <w:pPr>
        <w:pStyle w:val="TOC1"/>
        <w:tabs>
          <w:tab w:val="left" w:pos="400"/>
          <w:tab w:val="right" w:leader="dot" w:pos="8302"/>
        </w:tabs>
        <w:rPr>
          <w:rFonts w:ascii="等线" w:eastAsia="等线" w:hAnsi="等线"/>
          <w:b w:val="0"/>
          <w:bCs w:val="0"/>
          <w:caps w:val="0"/>
          <w:noProof/>
          <w:snapToGrid/>
          <w:kern w:val="2"/>
          <w:sz w:val="21"/>
        </w:rPr>
      </w:pPr>
      <w:hyperlink w:anchor="_Toc76048048" w:history="1">
        <w:r w:rsidR="0093302C" w:rsidRPr="00F36EBF">
          <w:rPr>
            <w:rStyle w:val="a7"/>
            <w:noProof/>
          </w:rPr>
          <w:t>3.</w:t>
        </w:r>
        <w:r w:rsidR="0093302C" w:rsidRPr="00254FB2">
          <w:rPr>
            <w:rFonts w:ascii="等线" w:eastAsia="等线" w:hAnsi="等线"/>
            <w:b w:val="0"/>
            <w:bCs w:val="0"/>
            <w:caps w:val="0"/>
            <w:noProof/>
            <w:snapToGrid/>
            <w:kern w:val="2"/>
            <w:sz w:val="21"/>
          </w:rPr>
          <w:tab/>
        </w:r>
        <w:r w:rsidR="0093302C" w:rsidRPr="00F36EBF">
          <w:rPr>
            <w:rStyle w:val="a7"/>
            <w:noProof/>
          </w:rPr>
          <w:t>具体需求</w:t>
        </w:r>
        <w:r w:rsidR="0093302C">
          <w:rPr>
            <w:noProof/>
            <w:webHidden/>
          </w:rPr>
          <w:tab/>
        </w:r>
        <w:r w:rsidR="0093302C">
          <w:rPr>
            <w:noProof/>
            <w:webHidden/>
          </w:rPr>
          <w:fldChar w:fldCharType="begin"/>
        </w:r>
        <w:r w:rsidR="0093302C">
          <w:rPr>
            <w:noProof/>
            <w:webHidden/>
          </w:rPr>
          <w:instrText xml:space="preserve"> PAGEREF _Toc76048048 \h </w:instrText>
        </w:r>
        <w:r w:rsidR="0093302C">
          <w:rPr>
            <w:noProof/>
            <w:webHidden/>
          </w:rPr>
        </w:r>
        <w:r w:rsidR="0093302C">
          <w:rPr>
            <w:noProof/>
            <w:webHidden/>
          </w:rPr>
          <w:fldChar w:fldCharType="separate"/>
        </w:r>
        <w:r w:rsidR="0093302C">
          <w:rPr>
            <w:noProof/>
            <w:webHidden/>
          </w:rPr>
          <w:t>3</w:t>
        </w:r>
        <w:r w:rsidR="0093302C">
          <w:rPr>
            <w:noProof/>
            <w:webHidden/>
          </w:rPr>
          <w:fldChar w:fldCharType="end"/>
        </w:r>
      </w:hyperlink>
    </w:p>
    <w:p w14:paraId="100A6E81" w14:textId="77777777" w:rsidR="0093302C" w:rsidRPr="00254FB2" w:rsidRDefault="00313580">
      <w:pPr>
        <w:pStyle w:val="TOC2"/>
        <w:tabs>
          <w:tab w:val="left" w:pos="800"/>
          <w:tab w:val="right" w:leader="dot" w:pos="8302"/>
        </w:tabs>
        <w:rPr>
          <w:rFonts w:ascii="等线" w:eastAsia="等线" w:hAnsi="等线"/>
          <w:smallCaps w:val="0"/>
          <w:noProof/>
          <w:snapToGrid/>
          <w:kern w:val="2"/>
          <w:sz w:val="21"/>
        </w:rPr>
      </w:pPr>
      <w:hyperlink w:anchor="_Toc76048049" w:history="1">
        <w:r w:rsidR="0093302C" w:rsidRPr="00F36EBF">
          <w:rPr>
            <w:rStyle w:val="a7"/>
            <w:noProof/>
          </w:rPr>
          <w:t>3.1</w:t>
        </w:r>
        <w:r w:rsidR="0093302C" w:rsidRPr="00254FB2">
          <w:rPr>
            <w:rFonts w:ascii="等线" w:eastAsia="等线" w:hAnsi="等线"/>
            <w:smallCaps w:val="0"/>
            <w:noProof/>
            <w:snapToGrid/>
            <w:kern w:val="2"/>
            <w:sz w:val="21"/>
          </w:rPr>
          <w:tab/>
        </w:r>
        <w:r w:rsidR="0093302C" w:rsidRPr="00F36EBF">
          <w:rPr>
            <w:rStyle w:val="a7"/>
            <w:noProof/>
          </w:rPr>
          <w:t>功能需求</w:t>
        </w:r>
        <w:r w:rsidR="0093302C">
          <w:rPr>
            <w:noProof/>
            <w:webHidden/>
          </w:rPr>
          <w:tab/>
        </w:r>
        <w:r w:rsidR="0093302C">
          <w:rPr>
            <w:noProof/>
            <w:webHidden/>
          </w:rPr>
          <w:fldChar w:fldCharType="begin"/>
        </w:r>
        <w:r w:rsidR="0093302C">
          <w:rPr>
            <w:noProof/>
            <w:webHidden/>
          </w:rPr>
          <w:instrText xml:space="preserve"> PAGEREF _Toc76048049 \h </w:instrText>
        </w:r>
        <w:r w:rsidR="0093302C">
          <w:rPr>
            <w:noProof/>
            <w:webHidden/>
          </w:rPr>
        </w:r>
        <w:r w:rsidR="0093302C">
          <w:rPr>
            <w:noProof/>
            <w:webHidden/>
          </w:rPr>
          <w:fldChar w:fldCharType="separate"/>
        </w:r>
        <w:r w:rsidR="0093302C">
          <w:rPr>
            <w:noProof/>
            <w:webHidden/>
          </w:rPr>
          <w:t>4</w:t>
        </w:r>
        <w:r w:rsidR="0093302C">
          <w:rPr>
            <w:noProof/>
            <w:webHidden/>
          </w:rPr>
          <w:fldChar w:fldCharType="end"/>
        </w:r>
      </w:hyperlink>
    </w:p>
    <w:p w14:paraId="7B3E126B" w14:textId="77777777" w:rsidR="0093302C" w:rsidRPr="00254FB2" w:rsidRDefault="00313580">
      <w:pPr>
        <w:pStyle w:val="TOC3"/>
        <w:tabs>
          <w:tab w:val="left" w:pos="1200"/>
          <w:tab w:val="right" w:leader="dot" w:pos="8302"/>
        </w:tabs>
        <w:rPr>
          <w:rFonts w:ascii="等线" w:eastAsia="等线" w:hAnsi="等线"/>
          <w:i w:val="0"/>
          <w:iCs w:val="0"/>
          <w:noProof/>
          <w:snapToGrid/>
          <w:kern w:val="2"/>
          <w:sz w:val="21"/>
        </w:rPr>
      </w:pPr>
      <w:hyperlink w:anchor="_Toc76048050" w:history="1">
        <w:r w:rsidR="0093302C" w:rsidRPr="00F36EBF">
          <w:rPr>
            <w:rStyle w:val="a7"/>
            <w:noProof/>
          </w:rPr>
          <w:t>3.1.1</w:t>
        </w:r>
        <w:r w:rsidR="0093302C" w:rsidRPr="00254FB2">
          <w:rPr>
            <w:rFonts w:ascii="等线" w:eastAsia="等线" w:hAnsi="等线"/>
            <w:i w:val="0"/>
            <w:iCs w:val="0"/>
            <w:noProof/>
            <w:snapToGrid/>
            <w:kern w:val="2"/>
            <w:sz w:val="21"/>
          </w:rPr>
          <w:tab/>
        </w:r>
        <w:r w:rsidR="0093302C" w:rsidRPr="00F36EBF">
          <w:rPr>
            <w:rStyle w:val="a7"/>
            <w:noProof/>
          </w:rPr>
          <w:t>业务流程图</w:t>
        </w:r>
        <w:r w:rsidR="0093302C">
          <w:rPr>
            <w:noProof/>
            <w:webHidden/>
          </w:rPr>
          <w:tab/>
        </w:r>
        <w:r w:rsidR="0093302C">
          <w:rPr>
            <w:noProof/>
            <w:webHidden/>
          </w:rPr>
          <w:fldChar w:fldCharType="begin"/>
        </w:r>
        <w:r w:rsidR="0093302C">
          <w:rPr>
            <w:noProof/>
            <w:webHidden/>
          </w:rPr>
          <w:instrText xml:space="preserve"> PAGEREF _Toc76048050 \h </w:instrText>
        </w:r>
        <w:r w:rsidR="0093302C">
          <w:rPr>
            <w:noProof/>
            <w:webHidden/>
          </w:rPr>
        </w:r>
        <w:r w:rsidR="0093302C">
          <w:rPr>
            <w:noProof/>
            <w:webHidden/>
          </w:rPr>
          <w:fldChar w:fldCharType="separate"/>
        </w:r>
        <w:r w:rsidR="0093302C">
          <w:rPr>
            <w:noProof/>
            <w:webHidden/>
          </w:rPr>
          <w:t>4</w:t>
        </w:r>
        <w:r w:rsidR="0093302C">
          <w:rPr>
            <w:noProof/>
            <w:webHidden/>
          </w:rPr>
          <w:fldChar w:fldCharType="end"/>
        </w:r>
      </w:hyperlink>
    </w:p>
    <w:p w14:paraId="17557E9F" w14:textId="77777777" w:rsidR="0093302C" w:rsidRPr="00254FB2" w:rsidRDefault="00313580">
      <w:pPr>
        <w:pStyle w:val="TOC3"/>
        <w:tabs>
          <w:tab w:val="left" w:pos="1200"/>
          <w:tab w:val="right" w:leader="dot" w:pos="8302"/>
        </w:tabs>
        <w:rPr>
          <w:rFonts w:ascii="等线" w:eastAsia="等线" w:hAnsi="等线"/>
          <w:i w:val="0"/>
          <w:iCs w:val="0"/>
          <w:noProof/>
          <w:snapToGrid/>
          <w:kern w:val="2"/>
          <w:sz w:val="21"/>
        </w:rPr>
      </w:pPr>
      <w:hyperlink w:anchor="_Toc76048051" w:history="1">
        <w:r w:rsidR="0093302C" w:rsidRPr="00F36EBF">
          <w:rPr>
            <w:rStyle w:val="a7"/>
            <w:noProof/>
          </w:rPr>
          <w:t>3.1.2</w:t>
        </w:r>
        <w:r w:rsidR="0093302C" w:rsidRPr="00254FB2">
          <w:rPr>
            <w:rFonts w:ascii="等线" w:eastAsia="等线" w:hAnsi="等线"/>
            <w:i w:val="0"/>
            <w:iCs w:val="0"/>
            <w:noProof/>
            <w:snapToGrid/>
            <w:kern w:val="2"/>
            <w:sz w:val="21"/>
          </w:rPr>
          <w:tab/>
        </w:r>
        <w:r w:rsidR="0093302C" w:rsidRPr="00F36EBF">
          <w:rPr>
            <w:rStyle w:val="a7"/>
            <w:noProof/>
          </w:rPr>
          <w:t>数据流分析</w:t>
        </w:r>
        <w:r w:rsidR="0093302C">
          <w:rPr>
            <w:noProof/>
            <w:webHidden/>
          </w:rPr>
          <w:tab/>
        </w:r>
        <w:r w:rsidR="0093302C">
          <w:rPr>
            <w:noProof/>
            <w:webHidden/>
          </w:rPr>
          <w:fldChar w:fldCharType="begin"/>
        </w:r>
        <w:r w:rsidR="0093302C">
          <w:rPr>
            <w:noProof/>
            <w:webHidden/>
          </w:rPr>
          <w:instrText xml:space="preserve"> PAGEREF _Toc76048051 \h </w:instrText>
        </w:r>
        <w:r w:rsidR="0093302C">
          <w:rPr>
            <w:noProof/>
            <w:webHidden/>
          </w:rPr>
        </w:r>
        <w:r w:rsidR="0093302C">
          <w:rPr>
            <w:noProof/>
            <w:webHidden/>
          </w:rPr>
          <w:fldChar w:fldCharType="separate"/>
        </w:r>
        <w:r w:rsidR="0093302C">
          <w:rPr>
            <w:noProof/>
            <w:webHidden/>
          </w:rPr>
          <w:t>5</w:t>
        </w:r>
        <w:r w:rsidR="0093302C">
          <w:rPr>
            <w:noProof/>
            <w:webHidden/>
          </w:rPr>
          <w:fldChar w:fldCharType="end"/>
        </w:r>
      </w:hyperlink>
    </w:p>
    <w:p w14:paraId="45E75508" w14:textId="77777777" w:rsidR="0093302C" w:rsidRPr="00254FB2" w:rsidRDefault="00313580">
      <w:pPr>
        <w:pStyle w:val="TOC3"/>
        <w:tabs>
          <w:tab w:val="left" w:pos="1200"/>
          <w:tab w:val="right" w:leader="dot" w:pos="8302"/>
        </w:tabs>
        <w:rPr>
          <w:rFonts w:ascii="等线" w:eastAsia="等线" w:hAnsi="等线"/>
          <w:i w:val="0"/>
          <w:iCs w:val="0"/>
          <w:noProof/>
          <w:snapToGrid/>
          <w:kern w:val="2"/>
          <w:sz w:val="21"/>
        </w:rPr>
      </w:pPr>
      <w:hyperlink w:anchor="_Toc76048052" w:history="1">
        <w:r w:rsidR="0093302C" w:rsidRPr="00F36EBF">
          <w:rPr>
            <w:rStyle w:val="a7"/>
            <w:noProof/>
          </w:rPr>
          <w:t>3.1.3</w:t>
        </w:r>
        <w:r w:rsidR="0093302C" w:rsidRPr="00254FB2">
          <w:rPr>
            <w:rFonts w:ascii="等线" w:eastAsia="等线" w:hAnsi="等线"/>
            <w:i w:val="0"/>
            <w:iCs w:val="0"/>
            <w:noProof/>
            <w:snapToGrid/>
            <w:kern w:val="2"/>
            <w:sz w:val="21"/>
          </w:rPr>
          <w:tab/>
        </w:r>
        <w:r w:rsidR="0093302C" w:rsidRPr="00F36EBF">
          <w:rPr>
            <w:rStyle w:val="a7"/>
            <w:noProof/>
          </w:rPr>
          <w:t>数据字典</w:t>
        </w:r>
        <w:r w:rsidR="0093302C">
          <w:rPr>
            <w:noProof/>
            <w:webHidden/>
          </w:rPr>
          <w:tab/>
        </w:r>
        <w:r w:rsidR="0093302C">
          <w:rPr>
            <w:noProof/>
            <w:webHidden/>
          </w:rPr>
          <w:fldChar w:fldCharType="begin"/>
        </w:r>
        <w:r w:rsidR="0093302C">
          <w:rPr>
            <w:noProof/>
            <w:webHidden/>
          </w:rPr>
          <w:instrText xml:space="preserve"> PAGEREF _Toc76048052 \h </w:instrText>
        </w:r>
        <w:r w:rsidR="0093302C">
          <w:rPr>
            <w:noProof/>
            <w:webHidden/>
          </w:rPr>
        </w:r>
        <w:r w:rsidR="0093302C">
          <w:rPr>
            <w:noProof/>
            <w:webHidden/>
          </w:rPr>
          <w:fldChar w:fldCharType="separate"/>
        </w:r>
        <w:r w:rsidR="0093302C">
          <w:rPr>
            <w:noProof/>
            <w:webHidden/>
          </w:rPr>
          <w:t>5</w:t>
        </w:r>
        <w:r w:rsidR="0093302C">
          <w:rPr>
            <w:noProof/>
            <w:webHidden/>
          </w:rPr>
          <w:fldChar w:fldCharType="end"/>
        </w:r>
      </w:hyperlink>
    </w:p>
    <w:p w14:paraId="56B5E162" w14:textId="77777777" w:rsidR="0093302C" w:rsidRPr="00254FB2" w:rsidRDefault="00313580">
      <w:pPr>
        <w:pStyle w:val="TOC2"/>
        <w:tabs>
          <w:tab w:val="left" w:pos="800"/>
          <w:tab w:val="right" w:leader="dot" w:pos="8302"/>
        </w:tabs>
        <w:rPr>
          <w:rFonts w:ascii="等线" w:eastAsia="等线" w:hAnsi="等线"/>
          <w:smallCaps w:val="0"/>
          <w:noProof/>
          <w:snapToGrid/>
          <w:kern w:val="2"/>
          <w:sz w:val="21"/>
        </w:rPr>
      </w:pPr>
      <w:hyperlink w:anchor="_Toc76048053" w:history="1">
        <w:r w:rsidR="0093302C" w:rsidRPr="00F36EBF">
          <w:rPr>
            <w:rStyle w:val="a7"/>
            <w:noProof/>
          </w:rPr>
          <w:t>3.2</w:t>
        </w:r>
        <w:r w:rsidR="0093302C" w:rsidRPr="00254FB2">
          <w:rPr>
            <w:rFonts w:ascii="等线" w:eastAsia="等线" w:hAnsi="等线"/>
            <w:smallCaps w:val="0"/>
            <w:noProof/>
            <w:snapToGrid/>
            <w:kern w:val="2"/>
            <w:sz w:val="21"/>
          </w:rPr>
          <w:tab/>
        </w:r>
        <w:r w:rsidR="0093302C" w:rsidRPr="00F36EBF">
          <w:rPr>
            <w:rStyle w:val="a7"/>
            <w:noProof/>
          </w:rPr>
          <w:t>性能需求</w:t>
        </w:r>
        <w:r w:rsidR="0093302C">
          <w:rPr>
            <w:noProof/>
            <w:webHidden/>
          </w:rPr>
          <w:tab/>
        </w:r>
        <w:r w:rsidR="0093302C">
          <w:rPr>
            <w:noProof/>
            <w:webHidden/>
          </w:rPr>
          <w:fldChar w:fldCharType="begin"/>
        </w:r>
        <w:r w:rsidR="0093302C">
          <w:rPr>
            <w:noProof/>
            <w:webHidden/>
          </w:rPr>
          <w:instrText xml:space="preserve"> PAGEREF _Toc76048053 \h </w:instrText>
        </w:r>
        <w:r w:rsidR="0093302C">
          <w:rPr>
            <w:noProof/>
            <w:webHidden/>
          </w:rPr>
        </w:r>
        <w:r w:rsidR="0093302C">
          <w:rPr>
            <w:noProof/>
            <w:webHidden/>
          </w:rPr>
          <w:fldChar w:fldCharType="separate"/>
        </w:r>
        <w:r w:rsidR="0093302C">
          <w:rPr>
            <w:noProof/>
            <w:webHidden/>
          </w:rPr>
          <w:t>6</w:t>
        </w:r>
        <w:r w:rsidR="0093302C">
          <w:rPr>
            <w:noProof/>
            <w:webHidden/>
          </w:rPr>
          <w:fldChar w:fldCharType="end"/>
        </w:r>
      </w:hyperlink>
    </w:p>
    <w:p w14:paraId="1A943F66" w14:textId="77777777" w:rsidR="0093302C" w:rsidRPr="00254FB2" w:rsidRDefault="00313580">
      <w:pPr>
        <w:pStyle w:val="TOC3"/>
        <w:tabs>
          <w:tab w:val="left" w:pos="1200"/>
          <w:tab w:val="right" w:leader="dot" w:pos="8302"/>
        </w:tabs>
        <w:rPr>
          <w:rFonts w:ascii="等线" w:eastAsia="等线" w:hAnsi="等线"/>
          <w:i w:val="0"/>
          <w:iCs w:val="0"/>
          <w:noProof/>
          <w:snapToGrid/>
          <w:kern w:val="2"/>
          <w:sz w:val="21"/>
        </w:rPr>
      </w:pPr>
      <w:hyperlink w:anchor="_Toc76048054" w:history="1">
        <w:r w:rsidR="0093302C" w:rsidRPr="00F36EBF">
          <w:rPr>
            <w:rStyle w:val="a7"/>
            <w:noProof/>
          </w:rPr>
          <w:t>3.2.1</w:t>
        </w:r>
        <w:r w:rsidR="0093302C" w:rsidRPr="00254FB2">
          <w:rPr>
            <w:rFonts w:ascii="等线" w:eastAsia="等线" w:hAnsi="等线"/>
            <w:i w:val="0"/>
            <w:iCs w:val="0"/>
            <w:noProof/>
            <w:snapToGrid/>
            <w:kern w:val="2"/>
            <w:sz w:val="21"/>
          </w:rPr>
          <w:tab/>
        </w:r>
        <w:r w:rsidR="0093302C" w:rsidRPr="00F36EBF">
          <w:rPr>
            <w:rStyle w:val="a7"/>
            <w:noProof/>
          </w:rPr>
          <w:t>处理能力</w:t>
        </w:r>
        <w:r w:rsidR="0093302C">
          <w:rPr>
            <w:noProof/>
            <w:webHidden/>
          </w:rPr>
          <w:tab/>
        </w:r>
        <w:r w:rsidR="0093302C">
          <w:rPr>
            <w:noProof/>
            <w:webHidden/>
          </w:rPr>
          <w:fldChar w:fldCharType="begin"/>
        </w:r>
        <w:r w:rsidR="0093302C">
          <w:rPr>
            <w:noProof/>
            <w:webHidden/>
          </w:rPr>
          <w:instrText xml:space="preserve"> PAGEREF _Toc76048054 \h </w:instrText>
        </w:r>
        <w:r w:rsidR="0093302C">
          <w:rPr>
            <w:noProof/>
            <w:webHidden/>
          </w:rPr>
        </w:r>
        <w:r w:rsidR="0093302C">
          <w:rPr>
            <w:noProof/>
            <w:webHidden/>
          </w:rPr>
          <w:fldChar w:fldCharType="separate"/>
        </w:r>
        <w:r w:rsidR="0093302C">
          <w:rPr>
            <w:noProof/>
            <w:webHidden/>
          </w:rPr>
          <w:t>6</w:t>
        </w:r>
        <w:r w:rsidR="0093302C">
          <w:rPr>
            <w:noProof/>
            <w:webHidden/>
          </w:rPr>
          <w:fldChar w:fldCharType="end"/>
        </w:r>
      </w:hyperlink>
    </w:p>
    <w:p w14:paraId="4450FAE1" w14:textId="77777777" w:rsidR="0093302C" w:rsidRPr="00254FB2" w:rsidRDefault="00313580">
      <w:pPr>
        <w:pStyle w:val="TOC3"/>
        <w:tabs>
          <w:tab w:val="left" w:pos="1200"/>
          <w:tab w:val="right" w:leader="dot" w:pos="8302"/>
        </w:tabs>
        <w:rPr>
          <w:rFonts w:ascii="等线" w:eastAsia="等线" w:hAnsi="等线"/>
          <w:i w:val="0"/>
          <w:iCs w:val="0"/>
          <w:noProof/>
          <w:snapToGrid/>
          <w:kern w:val="2"/>
          <w:sz w:val="21"/>
        </w:rPr>
      </w:pPr>
      <w:hyperlink w:anchor="_Toc76048055" w:history="1">
        <w:r w:rsidR="0093302C" w:rsidRPr="00F36EBF">
          <w:rPr>
            <w:rStyle w:val="a7"/>
            <w:noProof/>
          </w:rPr>
          <w:t>3.2.2</w:t>
        </w:r>
        <w:r w:rsidR="0093302C" w:rsidRPr="00254FB2">
          <w:rPr>
            <w:rFonts w:ascii="等线" w:eastAsia="等线" w:hAnsi="等线"/>
            <w:i w:val="0"/>
            <w:iCs w:val="0"/>
            <w:noProof/>
            <w:snapToGrid/>
            <w:kern w:val="2"/>
            <w:sz w:val="21"/>
          </w:rPr>
          <w:tab/>
        </w:r>
        <w:r w:rsidR="0093302C" w:rsidRPr="00F36EBF">
          <w:rPr>
            <w:rStyle w:val="a7"/>
            <w:noProof/>
          </w:rPr>
          <w:t>响应时间</w:t>
        </w:r>
        <w:r w:rsidR="0093302C">
          <w:rPr>
            <w:noProof/>
            <w:webHidden/>
          </w:rPr>
          <w:tab/>
        </w:r>
        <w:r w:rsidR="0093302C">
          <w:rPr>
            <w:noProof/>
            <w:webHidden/>
          </w:rPr>
          <w:fldChar w:fldCharType="begin"/>
        </w:r>
        <w:r w:rsidR="0093302C">
          <w:rPr>
            <w:noProof/>
            <w:webHidden/>
          </w:rPr>
          <w:instrText xml:space="preserve"> PAGEREF _Toc76048055 \h </w:instrText>
        </w:r>
        <w:r w:rsidR="0093302C">
          <w:rPr>
            <w:noProof/>
            <w:webHidden/>
          </w:rPr>
        </w:r>
        <w:r w:rsidR="0093302C">
          <w:rPr>
            <w:noProof/>
            <w:webHidden/>
          </w:rPr>
          <w:fldChar w:fldCharType="separate"/>
        </w:r>
        <w:r w:rsidR="0093302C">
          <w:rPr>
            <w:noProof/>
            <w:webHidden/>
          </w:rPr>
          <w:t>6</w:t>
        </w:r>
        <w:r w:rsidR="0093302C">
          <w:rPr>
            <w:noProof/>
            <w:webHidden/>
          </w:rPr>
          <w:fldChar w:fldCharType="end"/>
        </w:r>
      </w:hyperlink>
    </w:p>
    <w:p w14:paraId="71B566DF" w14:textId="77777777" w:rsidR="0093302C" w:rsidRPr="00254FB2" w:rsidRDefault="00313580">
      <w:pPr>
        <w:pStyle w:val="TOC2"/>
        <w:tabs>
          <w:tab w:val="left" w:pos="800"/>
          <w:tab w:val="right" w:leader="dot" w:pos="8302"/>
        </w:tabs>
        <w:rPr>
          <w:rFonts w:ascii="等线" w:eastAsia="等线" w:hAnsi="等线"/>
          <w:smallCaps w:val="0"/>
          <w:noProof/>
          <w:snapToGrid/>
          <w:kern w:val="2"/>
          <w:sz w:val="21"/>
        </w:rPr>
      </w:pPr>
      <w:hyperlink w:anchor="_Toc76048056" w:history="1">
        <w:r w:rsidR="0093302C" w:rsidRPr="00F36EBF">
          <w:rPr>
            <w:rStyle w:val="a7"/>
            <w:noProof/>
          </w:rPr>
          <w:t>3.3</w:t>
        </w:r>
        <w:r w:rsidR="0093302C" w:rsidRPr="00254FB2">
          <w:rPr>
            <w:rFonts w:ascii="等线" w:eastAsia="等线" w:hAnsi="等线"/>
            <w:smallCaps w:val="0"/>
            <w:noProof/>
            <w:snapToGrid/>
            <w:kern w:val="2"/>
            <w:sz w:val="21"/>
          </w:rPr>
          <w:tab/>
        </w:r>
        <w:r w:rsidR="0093302C" w:rsidRPr="00F36EBF">
          <w:rPr>
            <w:rStyle w:val="a7"/>
            <w:noProof/>
          </w:rPr>
          <w:t>设计约束</w:t>
        </w:r>
        <w:r w:rsidR="0093302C">
          <w:rPr>
            <w:noProof/>
            <w:webHidden/>
          </w:rPr>
          <w:tab/>
        </w:r>
        <w:r w:rsidR="0093302C">
          <w:rPr>
            <w:noProof/>
            <w:webHidden/>
          </w:rPr>
          <w:fldChar w:fldCharType="begin"/>
        </w:r>
        <w:r w:rsidR="0093302C">
          <w:rPr>
            <w:noProof/>
            <w:webHidden/>
          </w:rPr>
          <w:instrText xml:space="preserve"> PAGEREF _Toc76048056 \h </w:instrText>
        </w:r>
        <w:r w:rsidR="0093302C">
          <w:rPr>
            <w:noProof/>
            <w:webHidden/>
          </w:rPr>
        </w:r>
        <w:r w:rsidR="0093302C">
          <w:rPr>
            <w:noProof/>
            <w:webHidden/>
          </w:rPr>
          <w:fldChar w:fldCharType="separate"/>
        </w:r>
        <w:r w:rsidR="0093302C">
          <w:rPr>
            <w:noProof/>
            <w:webHidden/>
          </w:rPr>
          <w:t>6</w:t>
        </w:r>
        <w:r w:rsidR="0093302C">
          <w:rPr>
            <w:noProof/>
            <w:webHidden/>
          </w:rPr>
          <w:fldChar w:fldCharType="end"/>
        </w:r>
      </w:hyperlink>
    </w:p>
    <w:p w14:paraId="573870BF" w14:textId="77777777" w:rsidR="0093302C" w:rsidRPr="00254FB2" w:rsidRDefault="00313580">
      <w:pPr>
        <w:pStyle w:val="TOC3"/>
        <w:tabs>
          <w:tab w:val="left" w:pos="1200"/>
          <w:tab w:val="right" w:leader="dot" w:pos="8302"/>
        </w:tabs>
        <w:rPr>
          <w:rFonts w:ascii="等线" w:eastAsia="等线" w:hAnsi="等线"/>
          <w:i w:val="0"/>
          <w:iCs w:val="0"/>
          <w:noProof/>
          <w:snapToGrid/>
          <w:kern w:val="2"/>
          <w:sz w:val="21"/>
        </w:rPr>
      </w:pPr>
      <w:hyperlink w:anchor="_Toc76048057" w:history="1">
        <w:r w:rsidR="0093302C" w:rsidRPr="00F36EBF">
          <w:rPr>
            <w:rStyle w:val="a7"/>
            <w:noProof/>
          </w:rPr>
          <w:t>3.3.1</w:t>
        </w:r>
        <w:r w:rsidR="0093302C" w:rsidRPr="00254FB2">
          <w:rPr>
            <w:rFonts w:ascii="等线" w:eastAsia="等线" w:hAnsi="等线"/>
            <w:i w:val="0"/>
            <w:iCs w:val="0"/>
            <w:noProof/>
            <w:snapToGrid/>
            <w:kern w:val="2"/>
            <w:sz w:val="21"/>
          </w:rPr>
          <w:tab/>
        </w:r>
        <w:r w:rsidR="0093302C" w:rsidRPr="00F36EBF">
          <w:rPr>
            <w:rStyle w:val="a7"/>
            <w:noProof/>
          </w:rPr>
          <w:t>硬件约束</w:t>
        </w:r>
        <w:r w:rsidR="0093302C">
          <w:rPr>
            <w:noProof/>
            <w:webHidden/>
          </w:rPr>
          <w:tab/>
        </w:r>
        <w:r w:rsidR="0093302C">
          <w:rPr>
            <w:noProof/>
            <w:webHidden/>
          </w:rPr>
          <w:fldChar w:fldCharType="begin"/>
        </w:r>
        <w:r w:rsidR="0093302C">
          <w:rPr>
            <w:noProof/>
            <w:webHidden/>
          </w:rPr>
          <w:instrText xml:space="preserve"> PAGEREF _Toc76048057 \h </w:instrText>
        </w:r>
        <w:r w:rsidR="0093302C">
          <w:rPr>
            <w:noProof/>
            <w:webHidden/>
          </w:rPr>
        </w:r>
        <w:r w:rsidR="0093302C">
          <w:rPr>
            <w:noProof/>
            <w:webHidden/>
          </w:rPr>
          <w:fldChar w:fldCharType="separate"/>
        </w:r>
        <w:r w:rsidR="0093302C">
          <w:rPr>
            <w:noProof/>
            <w:webHidden/>
          </w:rPr>
          <w:t>6</w:t>
        </w:r>
        <w:r w:rsidR="0093302C">
          <w:rPr>
            <w:noProof/>
            <w:webHidden/>
          </w:rPr>
          <w:fldChar w:fldCharType="end"/>
        </w:r>
      </w:hyperlink>
    </w:p>
    <w:p w14:paraId="2B4A336B" w14:textId="77777777" w:rsidR="0093302C" w:rsidRPr="00254FB2" w:rsidRDefault="00313580">
      <w:pPr>
        <w:pStyle w:val="TOC3"/>
        <w:tabs>
          <w:tab w:val="left" w:pos="1200"/>
          <w:tab w:val="right" w:leader="dot" w:pos="8302"/>
        </w:tabs>
        <w:rPr>
          <w:rFonts w:ascii="等线" w:eastAsia="等线" w:hAnsi="等线"/>
          <w:i w:val="0"/>
          <w:iCs w:val="0"/>
          <w:noProof/>
          <w:snapToGrid/>
          <w:kern w:val="2"/>
          <w:sz w:val="21"/>
        </w:rPr>
      </w:pPr>
      <w:hyperlink w:anchor="_Toc76048058" w:history="1">
        <w:r w:rsidR="0093302C" w:rsidRPr="00F36EBF">
          <w:rPr>
            <w:rStyle w:val="a7"/>
            <w:noProof/>
          </w:rPr>
          <w:t>3.3.2</w:t>
        </w:r>
        <w:r w:rsidR="0093302C" w:rsidRPr="00254FB2">
          <w:rPr>
            <w:rFonts w:ascii="等线" w:eastAsia="等线" w:hAnsi="等线"/>
            <w:i w:val="0"/>
            <w:iCs w:val="0"/>
            <w:noProof/>
            <w:snapToGrid/>
            <w:kern w:val="2"/>
            <w:sz w:val="21"/>
          </w:rPr>
          <w:tab/>
        </w:r>
        <w:r w:rsidR="0093302C" w:rsidRPr="00F36EBF">
          <w:rPr>
            <w:rStyle w:val="a7"/>
            <w:noProof/>
          </w:rPr>
          <w:t>技术约束</w:t>
        </w:r>
        <w:r w:rsidR="0093302C">
          <w:rPr>
            <w:noProof/>
            <w:webHidden/>
          </w:rPr>
          <w:tab/>
        </w:r>
        <w:r w:rsidR="0093302C">
          <w:rPr>
            <w:noProof/>
            <w:webHidden/>
          </w:rPr>
          <w:fldChar w:fldCharType="begin"/>
        </w:r>
        <w:r w:rsidR="0093302C">
          <w:rPr>
            <w:noProof/>
            <w:webHidden/>
          </w:rPr>
          <w:instrText xml:space="preserve"> PAGEREF _Toc76048058 \h </w:instrText>
        </w:r>
        <w:r w:rsidR="0093302C">
          <w:rPr>
            <w:noProof/>
            <w:webHidden/>
          </w:rPr>
        </w:r>
        <w:r w:rsidR="0093302C">
          <w:rPr>
            <w:noProof/>
            <w:webHidden/>
          </w:rPr>
          <w:fldChar w:fldCharType="separate"/>
        </w:r>
        <w:r w:rsidR="0093302C">
          <w:rPr>
            <w:noProof/>
            <w:webHidden/>
          </w:rPr>
          <w:t>6</w:t>
        </w:r>
        <w:r w:rsidR="0093302C">
          <w:rPr>
            <w:noProof/>
            <w:webHidden/>
          </w:rPr>
          <w:fldChar w:fldCharType="end"/>
        </w:r>
      </w:hyperlink>
    </w:p>
    <w:p w14:paraId="58A35627" w14:textId="77777777" w:rsidR="0093302C" w:rsidRPr="00254FB2" w:rsidRDefault="00313580">
      <w:pPr>
        <w:pStyle w:val="TOC3"/>
        <w:tabs>
          <w:tab w:val="left" w:pos="1200"/>
          <w:tab w:val="right" w:leader="dot" w:pos="8302"/>
        </w:tabs>
        <w:rPr>
          <w:rFonts w:ascii="等线" w:eastAsia="等线" w:hAnsi="等线"/>
          <w:i w:val="0"/>
          <w:iCs w:val="0"/>
          <w:noProof/>
          <w:snapToGrid/>
          <w:kern w:val="2"/>
          <w:sz w:val="21"/>
        </w:rPr>
      </w:pPr>
      <w:hyperlink w:anchor="_Toc76048059" w:history="1">
        <w:r w:rsidR="0093302C" w:rsidRPr="00F36EBF">
          <w:rPr>
            <w:rStyle w:val="a7"/>
            <w:noProof/>
          </w:rPr>
          <w:t>3.3.3</w:t>
        </w:r>
        <w:r w:rsidR="0093302C" w:rsidRPr="00254FB2">
          <w:rPr>
            <w:rFonts w:ascii="等线" w:eastAsia="等线" w:hAnsi="等线"/>
            <w:i w:val="0"/>
            <w:iCs w:val="0"/>
            <w:noProof/>
            <w:snapToGrid/>
            <w:kern w:val="2"/>
            <w:sz w:val="21"/>
          </w:rPr>
          <w:tab/>
        </w:r>
        <w:r w:rsidR="0093302C" w:rsidRPr="00F36EBF">
          <w:rPr>
            <w:rStyle w:val="a7"/>
            <w:noProof/>
          </w:rPr>
          <w:t>标准约束</w:t>
        </w:r>
        <w:r w:rsidR="0093302C">
          <w:rPr>
            <w:noProof/>
            <w:webHidden/>
          </w:rPr>
          <w:tab/>
        </w:r>
        <w:r w:rsidR="0093302C">
          <w:rPr>
            <w:noProof/>
            <w:webHidden/>
          </w:rPr>
          <w:fldChar w:fldCharType="begin"/>
        </w:r>
        <w:r w:rsidR="0093302C">
          <w:rPr>
            <w:noProof/>
            <w:webHidden/>
          </w:rPr>
          <w:instrText xml:space="preserve"> PAGEREF _Toc76048059 \h </w:instrText>
        </w:r>
        <w:r w:rsidR="0093302C">
          <w:rPr>
            <w:noProof/>
            <w:webHidden/>
          </w:rPr>
        </w:r>
        <w:r w:rsidR="0093302C">
          <w:rPr>
            <w:noProof/>
            <w:webHidden/>
          </w:rPr>
          <w:fldChar w:fldCharType="separate"/>
        </w:r>
        <w:r w:rsidR="0093302C">
          <w:rPr>
            <w:noProof/>
            <w:webHidden/>
          </w:rPr>
          <w:t>6</w:t>
        </w:r>
        <w:r w:rsidR="0093302C">
          <w:rPr>
            <w:noProof/>
            <w:webHidden/>
          </w:rPr>
          <w:fldChar w:fldCharType="end"/>
        </w:r>
      </w:hyperlink>
    </w:p>
    <w:p w14:paraId="0D2CFE8C" w14:textId="77777777" w:rsidR="0093302C" w:rsidRPr="00254FB2" w:rsidRDefault="00313580">
      <w:pPr>
        <w:pStyle w:val="TOC2"/>
        <w:tabs>
          <w:tab w:val="left" w:pos="800"/>
          <w:tab w:val="right" w:leader="dot" w:pos="8302"/>
        </w:tabs>
        <w:rPr>
          <w:rFonts w:ascii="等线" w:eastAsia="等线" w:hAnsi="等线"/>
          <w:smallCaps w:val="0"/>
          <w:noProof/>
          <w:snapToGrid/>
          <w:kern w:val="2"/>
          <w:sz w:val="21"/>
        </w:rPr>
      </w:pPr>
      <w:hyperlink w:anchor="_Toc76048060" w:history="1">
        <w:r w:rsidR="0093302C" w:rsidRPr="00F36EBF">
          <w:rPr>
            <w:rStyle w:val="a7"/>
            <w:noProof/>
          </w:rPr>
          <w:t>3.4</w:t>
        </w:r>
        <w:r w:rsidR="0093302C" w:rsidRPr="00254FB2">
          <w:rPr>
            <w:rFonts w:ascii="等线" w:eastAsia="等线" w:hAnsi="等线"/>
            <w:smallCaps w:val="0"/>
            <w:noProof/>
            <w:snapToGrid/>
            <w:kern w:val="2"/>
            <w:sz w:val="21"/>
          </w:rPr>
          <w:tab/>
        </w:r>
        <w:r w:rsidR="0093302C" w:rsidRPr="00F36EBF">
          <w:rPr>
            <w:rStyle w:val="a7"/>
            <w:noProof/>
          </w:rPr>
          <w:t>属性</w:t>
        </w:r>
        <w:r w:rsidR="0093302C">
          <w:rPr>
            <w:noProof/>
            <w:webHidden/>
          </w:rPr>
          <w:tab/>
        </w:r>
        <w:r w:rsidR="0093302C">
          <w:rPr>
            <w:noProof/>
            <w:webHidden/>
          </w:rPr>
          <w:fldChar w:fldCharType="begin"/>
        </w:r>
        <w:r w:rsidR="0093302C">
          <w:rPr>
            <w:noProof/>
            <w:webHidden/>
          </w:rPr>
          <w:instrText xml:space="preserve"> PAGEREF _Toc76048060 \h </w:instrText>
        </w:r>
        <w:r w:rsidR="0093302C">
          <w:rPr>
            <w:noProof/>
            <w:webHidden/>
          </w:rPr>
        </w:r>
        <w:r w:rsidR="0093302C">
          <w:rPr>
            <w:noProof/>
            <w:webHidden/>
          </w:rPr>
          <w:fldChar w:fldCharType="separate"/>
        </w:r>
        <w:r w:rsidR="0093302C">
          <w:rPr>
            <w:noProof/>
            <w:webHidden/>
          </w:rPr>
          <w:t>6</w:t>
        </w:r>
        <w:r w:rsidR="0093302C">
          <w:rPr>
            <w:noProof/>
            <w:webHidden/>
          </w:rPr>
          <w:fldChar w:fldCharType="end"/>
        </w:r>
      </w:hyperlink>
    </w:p>
    <w:p w14:paraId="122DF550" w14:textId="77777777" w:rsidR="0093302C" w:rsidRPr="00254FB2" w:rsidRDefault="00313580">
      <w:pPr>
        <w:pStyle w:val="TOC3"/>
        <w:tabs>
          <w:tab w:val="left" w:pos="1200"/>
          <w:tab w:val="right" w:leader="dot" w:pos="8302"/>
        </w:tabs>
        <w:rPr>
          <w:rFonts w:ascii="等线" w:eastAsia="等线" w:hAnsi="等线"/>
          <w:i w:val="0"/>
          <w:iCs w:val="0"/>
          <w:noProof/>
          <w:snapToGrid/>
          <w:kern w:val="2"/>
          <w:sz w:val="21"/>
        </w:rPr>
      </w:pPr>
      <w:hyperlink w:anchor="_Toc76048061" w:history="1">
        <w:r w:rsidR="0093302C" w:rsidRPr="00F36EBF">
          <w:rPr>
            <w:rStyle w:val="a7"/>
            <w:noProof/>
          </w:rPr>
          <w:t>3.4.1</w:t>
        </w:r>
        <w:r w:rsidR="0093302C" w:rsidRPr="00254FB2">
          <w:rPr>
            <w:rFonts w:ascii="等线" w:eastAsia="等线" w:hAnsi="等线"/>
            <w:i w:val="0"/>
            <w:iCs w:val="0"/>
            <w:noProof/>
            <w:snapToGrid/>
            <w:kern w:val="2"/>
            <w:sz w:val="21"/>
          </w:rPr>
          <w:tab/>
        </w:r>
        <w:r w:rsidR="0093302C" w:rsidRPr="00F36EBF">
          <w:rPr>
            <w:rStyle w:val="a7"/>
            <w:noProof/>
          </w:rPr>
          <w:t>可用性</w:t>
        </w:r>
        <w:r w:rsidR="0093302C">
          <w:rPr>
            <w:noProof/>
            <w:webHidden/>
          </w:rPr>
          <w:tab/>
        </w:r>
        <w:r w:rsidR="0093302C">
          <w:rPr>
            <w:noProof/>
            <w:webHidden/>
          </w:rPr>
          <w:fldChar w:fldCharType="begin"/>
        </w:r>
        <w:r w:rsidR="0093302C">
          <w:rPr>
            <w:noProof/>
            <w:webHidden/>
          </w:rPr>
          <w:instrText xml:space="preserve"> PAGEREF _Toc76048061 \h </w:instrText>
        </w:r>
        <w:r w:rsidR="0093302C">
          <w:rPr>
            <w:noProof/>
            <w:webHidden/>
          </w:rPr>
        </w:r>
        <w:r w:rsidR="0093302C">
          <w:rPr>
            <w:noProof/>
            <w:webHidden/>
          </w:rPr>
          <w:fldChar w:fldCharType="separate"/>
        </w:r>
        <w:r w:rsidR="0093302C">
          <w:rPr>
            <w:noProof/>
            <w:webHidden/>
          </w:rPr>
          <w:t>6</w:t>
        </w:r>
        <w:r w:rsidR="0093302C">
          <w:rPr>
            <w:noProof/>
            <w:webHidden/>
          </w:rPr>
          <w:fldChar w:fldCharType="end"/>
        </w:r>
      </w:hyperlink>
    </w:p>
    <w:p w14:paraId="0828B73D" w14:textId="77777777" w:rsidR="0093302C" w:rsidRPr="00254FB2" w:rsidRDefault="00313580">
      <w:pPr>
        <w:pStyle w:val="TOC3"/>
        <w:tabs>
          <w:tab w:val="left" w:pos="1200"/>
          <w:tab w:val="right" w:leader="dot" w:pos="8302"/>
        </w:tabs>
        <w:rPr>
          <w:rFonts w:ascii="等线" w:eastAsia="等线" w:hAnsi="等线"/>
          <w:i w:val="0"/>
          <w:iCs w:val="0"/>
          <w:noProof/>
          <w:snapToGrid/>
          <w:kern w:val="2"/>
          <w:sz w:val="21"/>
        </w:rPr>
      </w:pPr>
      <w:hyperlink w:anchor="_Toc76048062" w:history="1">
        <w:r w:rsidR="0093302C" w:rsidRPr="00F36EBF">
          <w:rPr>
            <w:rStyle w:val="a7"/>
            <w:noProof/>
          </w:rPr>
          <w:t>3.4.2</w:t>
        </w:r>
        <w:r w:rsidR="0093302C" w:rsidRPr="00254FB2">
          <w:rPr>
            <w:rFonts w:ascii="等线" w:eastAsia="等线" w:hAnsi="等线"/>
            <w:i w:val="0"/>
            <w:iCs w:val="0"/>
            <w:noProof/>
            <w:snapToGrid/>
            <w:kern w:val="2"/>
            <w:sz w:val="21"/>
          </w:rPr>
          <w:tab/>
        </w:r>
        <w:r w:rsidR="0093302C" w:rsidRPr="00F36EBF">
          <w:rPr>
            <w:rStyle w:val="a7"/>
            <w:noProof/>
          </w:rPr>
          <w:t>可靠性</w:t>
        </w:r>
        <w:r w:rsidR="0093302C">
          <w:rPr>
            <w:noProof/>
            <w:webHidden/>
          </w:rPr>
          <w:tab/>
        </w:r>
        <w:r w:rsidR="0093302C">
          <w:rPr>
            <w:noProof/>
            <w:webHidden/>
          </w:rPr>
          <w:fldChar w:fldCharType="begin"/>
        </w:r>
        <w:r w:rsidR="0093302C">
          <w:rPr>
            <w:noProof/>
            <w:webHidden/>
          </w:rPr>
          <w:instrText xml:space="preserve"> PAGEREF _Toc76048062 \h </w:instrText>
        </w:r>
        <w:r w:rsidR="0093302C">
          <w:rPr>
            <w:noProof/>
            <w:webHidden/>
          </w:rPr>
        </w:r>
        <w:r w:rsidR="0093302C">
          <w:rPr>
            <w:noProof/>
            <w:webHidden/>
          </w:rPr>
          <w:fldChar w:fldCharType="separate"/>
        </w:r>
        <w:r w:rsidR="0093302C">
          <w:rPr>
            <w:noProof/>
            <w:webHidden/>
          </w:rPr>
          <w:t>7</w:t>
        </w:r>
        <w:r w:rsidR="0093302C">
          <w:rPr>
            <w:noProof/>
            <w:webHidden/>
          </w:rPr>
          <w:fldChar w:fldCharType="end"/>
        </w:r>
      </w:hyperlink>
    </w:p>
    <w:p w14:paraId="1D0A42FA" w14:textId="77777777" w:rsidR="0093302C" w:rsidRPr="00254FB2" w:rsidRDefault="00313580">
      <w:pPr>
        <w:pStyle w:val="TOC3"/>
        <w:tabs>
          <w:tab w:val="left" w:pos="1200"/>
          <w:tab w:val="right" w:leader="dot" w:pos="8302"/>
        </w:tabs>
        <w:rPr>
          <w:rFonts w:ascii="等线" w:eastAsia="等线" w:hAnsi="等线"/>
          <w:i w:val="0"/>
          <w:iCs w:val="0"/>
          <w:noProof/>
          <w:snapToGrid/>
          <w:kern w:val="2"/>
          <w:sz w:val="21"/>
        </w:rPr>
      </w:pPr>
      <w:hyperlink w:anchor="_Toc76048063" w:history="1">
        <w:r w:rsidR="0093302C" w:rsidRPr="00F36EBF">
          <w:rPr>
            <w:rStyle w:val="a7"/>
            <w:noProof/>
          </w:rPr>
          <w:t>3.4.3</w:t>
        </w:r>
        <w:r w:rsidR="0093302C" w:rsidRPr="00254FB2">
          <w:rPr>
            <w:rFonts w:ascii="等线" w:eastAsia="等线" w:hAnsi="等线"/>
            <w:i w:val="0"/>
            <w:iCs w:val="0"/>
            <w:noProof/>
            <w:snapToGrid/>
            <w:kern w:val="2"/>
            <w:sz w:val="21"/>
          </w:rPr>
          <w:tab/>
        </w:r>
        <w:r w:rsidR="0093302C" w:rsidRPr="00F36EBF">
          <w:rPr>
            <w:rStyle w:val="a7"/>
            <w:noProof/>
          </w:rPr>
          <w:t>安全性</w:t>
        </w:r>
        <w:r w:rsidR="0093302C">
          <w:rPr>
            <w:noProof/>
            <w:webHidden/>
          </w:rPr>
          <w:tab/>
        </w:r>
        <w:r w:rsidR="0093302C">
          <w:rPr>
            <w:noProof/>
            <w:webHidden/>
          </w:rPr>
          <w:fldChar w:fldCharType="begin"/>
        </w:r>
        <w:r w:rsidR="0093302C">
          <w:rPr>
            <w:noProof/>
            <w:webHidden/>
          </w:rPr>
          <w:instrText xml:space="preserve"> PAGEREF _Toc76048063 \h </w:instrText>
        </w:r>
        <w:r w:rsidR="0093302C">
          <w:rPr>
            <w:noProof/>
            <w:webHidden/>
          </w:rPr>
        </w:r>
        <w:r w:rsidR="0093302C">
          <w:rPr>
            <w:noProof/>
            <w:webHidden/>
          </w:rPr>
          <w:fldChar w:fldCharType="separate"/>
        </w:r>
        <w:r w:rsidR="0093302C">
          <w:rPr>
            <w:noProof/>
            <w:webHidden/>
          </w:rPr>
          <w:t>7</w:t>
        </w:r>
        <w:r w:rsidR="0093302C">
          <w:rPr>
            <w:noProof/>
            <w:webHidden/>
          </w:rPr>
          <w:fldChar w:fldCharType="end"/>
        </w:r>
      </w:hyperlink>
    </w:p>
    <w:p w14:paraId="2DB843EB" w14:textId="77777777" w:rsidR="0093302C" w:rsidRPr="00254FB2" w:rsidRDefault="00313580">
      <w:pPr>
        <w:pStyle w:val="TOC3"/>
        <w:tabs>
          <w:tab w:val="left" w:pos="1200"/>
          <w:tab w:val="right" w:leader="dot" w:pos="8302"/>
        </w:tabs>
        <w:rPr>
          <w:rFonts w:ascii="等线" w:eastAsia="等线" w:hAnsi="等线"/>
          <w:i w:val="0"/>
          <w:iCs w:val="0"/>
          <w:noProof/>
          <w:snapToGrid/>
          <w:kern w:val="2"/>
          <w:sz w:val="21"/>
        </w:rPr>
      </w:pPr>
      <w:hyperlink w:anchor="_Toc76048064" w:history="1">
        <w:r w:rsidR="0093302C" w:rsidRPr="00F36EBF">
          <w:rPr>
            <w:rStyle w:val="a7"/>
            <w:noProof/>
          </w:rPr>
          <w:t>3.4.4</w:t>
        </w:r>
        <w:r w:rsidR="0093302C" w:rsidRPr="00254FB2">
          <w:rPr>
            <w:rFonts w:ascii="等线" w:eastAsia="等线" w:hAnsi="等线"/>
            <w:i w:val="0"/>
            <w:iCs w:val="0"/>
            <w:noProof/>
            <w:snapToGrid/>
            <w:kern w:val="2"/>
            <w:sz w:val="21"/>
          </w:rPr>
          <w:tab/>
        </w:r>
        <w:r w:rsidR="0093302C" w:rsidRPr="00F36EBF">
          <w:rPr>
            <w:rStyle w:val="a7"/>
            <w:noProof/>
          </w:rPr>
          <w:t>可维护性</w:t>
        </w:r>
        <w:r w:rsidR="0093302C">
          <w:rPr>
            <w:noProof/>
            <w:webHidden/>
          </w:rPr>
          <w:tab/>
        </w:r>
        <w:r w:rsidR="0093302C">
          <w:rPr>
            <w:noProof/>
            <w:webHidden/>
          </w:rPr>
          <w:fldChar w:fldCharType="begin"/>
        </w:r>
        <w:r w:rsidR="0093302C">
          <w:rPr>
            <w:noProof/>
            <w:webHidden/>
          </w:rPr>
          <w:instrText xml:space="preserve"> PAGEREF _Toc76048064 \h </w:instrText>
        </w:r>
        <w:r w:rsidR="0093302C">
          <w:rPr>
            <w:noProof/>
            <w:webHidden/>
          </w:rPr>
        </w:r>
        <w:r w:rsidR="0093302C">
          <w:rPr>
            <w:noProof/>
            <w:webHidden/>
          </w:rPr>
          <w:fldChar w:fldCharType="separate"/>
        </w:r>
        <w:r w:rsidR="0093302C">
          <w:rPr>
            <w:noProof/>
            <w:webHidden/>
          </w:rPr>
          <w:t>7</w:t>
        </w:r>
        <w:r w:rsidR="0093302C">
          <w:rPr>
            <w:noProof/>
            <w:webHidden/>
          </w:rPr>
          <w:fldChar w:fldCharType="end"/>
        </w:r>
      </w:hyperlink>
    </w:p>
    <w:p w14:paraId="111252B5" w14:textId="77777777" w:rsidR="0093302C" w:rsidRPr="00254FB2" w:rsidRDefault="00313580">
      <w:pPr>
        <w:pStyle w:val="TOC3"/>
        <w:tabs>
          <w:tab w:val="left" w:pos="1200"/>
          <w:tab w:val="right" w:leader="dot" w:pos="8302"/>
        </w:tabs>
        <w:rPr>
          <w:rFonts w:ascii="等线" w:eastAsia="等线" w:hAnsi="等线"/>
          <w:i w:val="0"/>
          <w:iCs w:val="0"/>
          <w:noProof/>
          <w:snapToGrid/>
          <w:kern w:val="2"/>
          <w:sz w:val="21"/>
        </w:rPr>
      </w:pPr>
      <w:hyperlink w:anchor="_Toc76048065" w:history="1">
        <w:r w:rsidR="0093302C" w:rsidRPr="00F36EBF">
          <w:rPr>
            <w:rStyle w:val="a7"/>
            <w:noProof/>
          </w:rPr>
          <w:t>3.4.5</w:t>
        </w:r>
        <w:r w:rsidR="0093302C" w:rsidRPr="00254FB2">
          <w:rPr>
            <w:rFonts w:ascii="等线" w:eastAsia="等线" w:hAnsi="等线"/>
            <w:i w:val="0"/>
            <w:iCs w:val="0"/>
            <w:noProof/>
            <w:snapToGrid/>
            <w:kern w:val="2"/>
            <w:sz w:val="21"/>
          </w:rPr>
          <w:tab/>
        </w:r>
        <w:r w:rsidR="0093302C" w:rsidRPr="00F36EBF">
          <w:rPr>
            <w:rStyle w:val="a7"/>
            <w:noProof/>
          </w:rPr>
          <w:t>可移植性</w:t>
        </w:r>
        <w:r w:rsidR="0093302C">
          <w:rPr>
            <w:noProof/>
            <w:webHidden/>
          </w:rPr>
          <w:tab/>
        </w:r>
        <w:r w:rsidR="0093302C">
          <w:rPr>
            <w:noProof/>
            <w:webHidden/>
          </w:rPr>
          <w:fldChar w:fldCharType="begin"/>
        </w:r>
        <w:r w:rsidR="0093302C">
          <w:rPr>
            <w:noProof/>
            <w:webHidden/>
          </w:rPr>
          <w:instrText xml:space="preserve"> PAGEREF _Toc76048065 \h </w:instrText>
        </w:r>
        <w:r w:rsidR="0093302C">
          <w:rPr>
            <w:noProof/>
            <w:webHidden/>
          </w:rPr>
        </w:r>
        <w:r w:rsidR="0093302C">
          <w:rPr>
            <w:noProof/>
            <w:webHidden/>
          </w:rPr>
          <w:fldChar w:fldCharType="separate"/>
        </w:r>
        <w:r w:rsidR="0093302C">
          <w:rPr>
            <w:noProof/>
            <w:webHidden/>
          </w:rPr>
          <w:t>7</w:t>
        </w:r>
        <w:r w:rsidR="0093302C">
          <w:rPr>
            <w:noProof/>
            <w:webHidden/>
          </w:rPr>
          <w:fldChar w:fldCharType="end"/>
        </w:r>
      </w:hyperlink>
    </w:p>
    <w:p w14:paraId="06FBB669" w14:textId="77777777" w:rsidR="0093302C" w:rsidRPr="00254FB2" w:rsidRDefault="00313580">
      <w:pPr>
        <w:pStyle w:val="TOC2"/>
        <w:tabs>
          <w:tab w:val="left" w:pos="800"/>
          <w:tab w:val="right" w:leader="dot" w:pos="8302"/>
        </w:tabs>
        <w:rPr>
          <w:rFonts w:ascii="等线" w:eastAsia="等线" w:hAnsi="等线"/>
          <w:smallCaps w:val="0"/>
          <w:noProof/>
          <w:snapToGrid/>
          <w:kern w:val="2"/>
          <w:sz w:val="21"/>
        </w:rPr>
      </w:pPr>
      <w:hyperlink w:anchor="_Toc76048066" w:history="1">
        <w:r w:rsidR="0093302C" w:rsidRPr="00F36EBF">
          <w:rPr>
            <w:rStyle w:val="a7"/>
            <w:noProof/>
          </w:rPr>
          <w:t>3.5</w:t>
        </w:r>
        <w:r w:rsidR="0093302C" w:rsidRPr="00254FB2">
          <w:rPr>
            <w:rFonts w:ascii="等线" w:eastAsia="等线" w:hAnsi="等线"/>
            <w:smallCaps w:val="0"/>
            <w:noProof/>
            <w:snapToGrid/>
            <w:kern w:val="2"/>
            <w:sz w:val="21"/>
          </w:rPr>
          <w:tab/>
        </w:r>
        <w:r w:rsidR="0093302C" w:rsidRPr="00F36EBF">
          <w:rPr>
            <w:rStyle w:val="a7"/>
            <w:noProof/>
          </w:rPr>
          <w:t>外部接口需求</w:t>
        </w:r>
        <w:r w:rsidR="0093302C">
          <w:rPr>
            <w:noProof/>
            <w:webHidden/>
          </w:rPr>
          <w:tab/>
        </w:r>
        <w:r w:rsidR="0093302C">
          <w:rPr>
            <w:noProof/>
            <w:webHidden/>
          </w:rPr>
          <w:fldChar w:fldCharType="begin"/>
        </w:r>
        <w:r w:rsidR="0093302C">
          <w:rPr>
            <w:noProof/>
            <w:webHidden/>
          </w:rPr>
          <w:instrText xml:space="preserve"> PAGEREF _Toc76048066 \h </w:instrText>
        </w:r>
        <w:r w:rsidR="0093302C">
          <w:rPr>
            <w:noProof/>
            <w:webHidden/>
          </w:rPr>
        </w:r>
        <w:r w:rsidR="0093302C">
          <w:rPr>
            <w:noProof/>
            <w:webHidden/>
          </w:rPr>
          <w:fldChar w:fldCharType="separate"/>
        </w:r>
        <w:r w:rsidR="0093302C">
          <w:rPr>
            <w:noProof/>
            <w:webHidden/>
          </w:rPr>
          <w:t>7</w:t>
        </w:r>
        <w:r w:rsidR="0093302C">
          <w:rPr>
            <w:noProof/>
            <w:webHidden/>
          </w:rPr>
          <w:fldChar w:fldCharType="end"/>
        </w:r>
      </w:hyperlink>
    </w:p>
    <w:p w14:paraId="019186A8" w14:textId="77777777" w:rsidR="0093302C" w:rsidRPr="00254FB2" w:rsidRDefault="00313580">
      <w:pPr>
        <w:pStyle w:val="TOC3"/>
        <w:tabs>
          <w:tab w:val="left" w:pos="1200"/>
          <w:tab w:val="right" w:leader="dot" w:pos="8302"/>
        </w:tabs>
        <w:rPr>
          <w:rFonts w:ascii="等线" w:eastAsia="等线" w:hAnsi="等线"/>
          <w:i w:val="0"/>
          <w:iCs w:val="0"/>
          <w:noProof/>
          <w:snapToGrid/>
          <w:kern w:val="2"/>
          <w:sz w:val="21"/>
        </w:rPr>
      </w:pPr>
      <w:hyperlink w:anchor="_Toc76048067" w:history="1">
        <w:r w:rsidR="0093302C" w:rsidRPr="00F36EBF">
          <w:rPr>
            <w:rStyle w:val="a7"/>
            <w:noProof/>
          </w:rPr>
          <w:t>3.5.1</w:t>
        </w:r>
        <w:r w:rsidR="0093302C" w:rsidRPr="00254FB2">
          <w:rPr>
            <w:rFonts w:ascii="等线" w:eastAsia="等线" w:hAnsi="等线"/>
            <w:i w:val="0"/>
            <w:iCs w:val="0"/>
            <w:noProof/>
            <w:snapToGrid/>
            <w:kern w:val="2"/>
            <w:sz w:val="21"/>
          </w:rPr>
          <w:tab/>
        </w:r>
        <w:r w:rsidR="0093302C" w:rsidRPr="00F36EBF">
          <w:rPr>
            <w:rStyle w:val="a7"/>
            <w:noProof/>
          </w:rPr>
          <w:t>用户接口</w:t>
        </w:r>
        <w:r w:rsidR="0093302C">
          <w:rPr>
            <w:noProof/>
            <w:webHidden/>
          </w:rPr>
          <w:tab/>
        </w:r>
        <w:r w:rsidR="0093302C">
          <w:rPr>
            <w:noProof/>
            <w:webHidden/>
          </w:rPr>
          <w:fldChar w:fldCharType="begin"/>
        </w:r>
        <w:r w:rsidR="0093302C">
          <w:rPr>
            <w:noProof/>
            <w:webHidden/>
          </w:rPr>
          <w:instrText xml:space="preserve"> PAGEREF _Toc76048067 \h </w:instrText>
        </w:r>
        <w:r w:rsidR="0093302C">
          <w:rPr>
            <w:noProof/>
            <w:webHidden/>
          </w:rPr>
        </w:r>
        <w:r w:rsidR="0093302C">
          <w:rPr>
            <w:noProof/>
            <w:webHidden/>
          </w:rPr>
          <w:fldChar w:fldCharType="separate"/>
        </w:r>
        <w:r w:rsidR="0093302C">
          <w:rPr>
            <w:noProof/>
            <w:webHidden/>
          </w:rPr>
          <w:t>7</w:t>
        </w:r>
        <w:r w:rsidR="0093302C">
          <w:rPr>
            <w:noProof/>
            <w:webHidden/>
          </w:rPr>
          <w:fldChar w:fldCharType="end"/>
        </w:r>
      </w:hyperlink>
    </w:p>
    <w:p w14:paraId="46E78A76" w14:textId="77777777" w:rsidR="0093302C" w:rsidRPr="00254FB2" w:rsidRDefault="00313580">
      <w:pPr>
        <w:pStyle w:val="TOC3"/>
        <w:tabs>
          <w:tab w:val="left" w:pos="1200"/>
          <w:tab w:val="right" w:leader="dot" w:pos="8302"/>
        </w:tabs>
        <w:rPr>
          <w:rFonts w:ascii="等线" w:eastAsia="等线" w:hAnsi="等线"/>
          <w:i w:val="0"/>
          <w:iCs w:val="0"/>
          <w:noProof/>
          <w:snapToGrid/>
          <w:kern w:val="2"/>
          <w:sz w:val="21"/>
        </w:rPr>
      </w:pPr>
      <w:hyperlink w:anchor="_Toc76048068" w:history="1">
        <w:r w:rsidR="0093302C" w:rsidRPr="00F36EBF">
          <w:rPr>
            <w:rStyle w:val="a7"/>
            <w:noProof/>
          </w:rPr>
          <w:t>3.5.2</w:t>
        </w:r>
        <w:r w:rsidR="0093302C" w:rsidRPr="00254FB2">
          <w:rPr>
            <w:rFonts w:ascii="等线" w:eastAsia="等线" w:hAnsi="等线"/>
            <w:i w:val="0"/>
            <w:iCs w:val="0"/>
            <w:noProof/>
            <w:snapToGrid/>
            <w:kern w:val="2"/>
            <w:sz w:val="21"/>
          </w:rPr>
          <w:tab/>
        </w:r>
        <w:r w:rsidR="0093302C" w:rsidRPr="00F36EBF">
          <w:rPr>
            <w:rStyle w:val="a7"/>
            <w:noProof/>
          </w:rPr>
          <w:t>软件接口</w:t>
        </w:r>
        <w:r w:rsidR="0093302C">
          <w:rPr>
            <w:noProof/>
            <w:webHidden/>
          </w:rPr>
          <w:tab/>
        </w:r>
        <w:r w:rsidR="0093302C">
          <w:rPr>
            <w:noProof/>
            <w:webHidden/>
          </w:rPr>
          <w:fldChar w:fldCharType="begin"/>
        </w:r>
        <w:r w:rsidR="0093302C">
          <w:rPr>
            <w:noProof/>
            <w:webHidden/>
          </w:rPr>
          <w:instrText xml:space="preserve"> PAGEREF _Toc76048068 \h </w:instrText>
        </w:r>
        <w:r w:rsidR="0093302C">
          <w:rPr>
            <w:noProof/>
            <w:webHidden/>
          </w:rPr>
        </w:r>
        <w:r w:rsidR="0093302C">
          <w:rPr>
            <w:noProof/>
            <w:webHidden/>
          </w:rPr>
          <w:fldChar w:fldCharType="separate"/>
        </w:r>
        <w:r w:rsidR="0093302C">
          <w:rPr>
            <w:noProof/>
            <w:webHidden/>
          </w:rPr>
          <w:t>7</w:t>
        </w:r>
        <w:r w:rsidR="0093302C">
          <w:rPr>
            <w:noProof/>
            <w:webHidden/>
          </w:rPr>
          <w:fldChar w:fldCharType="end"/>
        </w:r>
      </w:hyperlink>
    </w:p>
    <w:p w14:paraId="3BB7A9E2" w14:textId="77777777" w:rsidR="0093302C" w:rsidRPr="00254FB2" w:rsidRDefault="00313580">
      <w:pPr>
        <w:pStyle w:val="TOC1"/>
        <w:tabs>
          <w:tab w:val="left" w:pos="400"/>
          <w:tab w:val="right" w:leader="dot" w:pos="8302"/>
        </w:tabs>
        <w:rPr>
          <w:rFonts w:ascii="等线" w:eastAsia="等线" w:hAnsi="等线"/>
          <w:b w:val="0"/>
          <w:bCs w:val="0"/>
          <w:caps w:val="0"/>
          <w:noProof/>
          <w:snapToGrid/>
          <w:kern w:val="2"/>
          <w:sz w:val="21"/>
        </w:rPr>
      </w:pPr>
      <w:hyperlink w:anchor="_Toc76048069" w:history="1">
        <w:r w:rsidR="0093302C" w:rsidRPr="00F36EBF">
          <w:rPr>
            <w:rStyle w:val="a7"/>
            <w:noProof/>
          </w:rPr>
          <w:t>4.</w:t>
        </w:r>
        <w:r w:rsidR="0093302C" w:rsidRPr="00254FB2">
          <w:rPr>
            <w:rFonts w:ascii="等线" w:eastAsia="等线" w:hAnsi="等线"/>
            <w:b w:val="0"/>
            <w:bCs w:val="0"/>
            <w:caps w:val="0"/>
            <w:noProof/>
            <w:snapToGrid/>
            <w:kern w:val="2"/>
            <w:sz w:val="21"/>
          </w:rPr>
          <w:tab/>
        </w:r>
        <w:r w:rsidR="0093302C" w:rsidRPr="00F36EBF">
          <w:rPr>
            <w:rStyle w:val="a7"/>
            <w:noProof/>
          </w:rPr>
          <w:t>数据字典</w:t>
        </w:r>
        <w:r w:rsidR="0093302C">
          <w:rPr>
            <w:noProof/>
            <w:webHidden/>
          </w:rPr>
          <w:tab/>
        </w:r>
        <w:r w:rsidR="0093302C">
          <w:rPr>
            <w:noProof/>
            <w:webHidden/>
          </w:rPr>
          <w:fldChar w:fldCharType="begin"/>
        </w:r>
        <w:r w:rsidR="0093302C">
          <w:rPr>
            <w:noProof/>
            <w:webHidden/>
          </w:rPr>
          <w:instrText xml:space="preserve"> PAGEREF _Toc76048069 \h </w:instrText>
        </w:r>
        <w:r w:rsidR="0093302C">
          <w:rPr>
            <w:noProof/>
            <w:webHidden/>
          </w:rPr>
        </w:r>
        <w:r w:rsidR="0093302C">
          <w:rPr>
            <w:noProof/>
            <w:webHidden/>
          </w:rPr>
          <w:fldChar w:fldCharType="separate"/>
        </w:r>
        <w:r w:rsidR="0093302C">
          <w:rPr>
            <w:noProof/>
            <w:webHidden/>
          </w:rPr>
          <w:t>8</w:t>
        </w:r>
        <w:r w:rsidR="0093302C">
          <w:rPr>
            <w:noProof/>
            <w:webHidden/>
          </w:rPr>
          <w:fldChar w:fldCharType="end"/>
        </w:r>
      </w:hyperlink>
    </w:p>
    <w:p w14:paraId="0FFD2051" w14:textId="77777777" w:rsidR="008B3955" w:rsidRDefault="008C7BD6" w:rsidP="008B3955">
      <w:pPr>
        <w:rPr>
          <w:caps/>
          <w:sz w:val="28"/>
          <w:szCs w:val="24"/>
        </w:rPr>
      </w:pPr>
      <w:r>
        <w:rPr>
          <w:caps/>
          <w:sz w:val="28"/>
          <w:szCs w:val="24"/>
        </w:rPr>
        <w:fldChar w:fldCharType="end"/>
      </w:r>
    </w:p>
    <w:p w14:paraId="7CCD7566" w14:textId="77777777" w:rsidR="008C7BD6" w:rsidRPr="008B3955" w:rsidRDefault="008B3955" w:rsidP="008B3955">
      <w:pPr>
        <w:rPr>
          <w:b/>
          <w:bCs/>
          <w:sz w:val="28"/>
        </w:rPr>
      </w:pPr>
      <w:r>
        <w:rPr>
          <w:caps/>
          <w:sz w:val="28"/>
          <w:szCs w:val="24"/>
        </w:rPr>
        <w:br w:type="page"/>
      </w:r>
    </w:p>
    <w:p w14:paraId="711DD02C" w14:textId="77777777" w:rsidR="00C46B38" w:rsidRDefault="00C46B38" w:rsidP="00C46B38">
      <w:pPr>
        <w:pStyle w:val="1"/>
      </w:pPr>
      <w:bookmarkStart w:id="0" w:name="_Toc74149576"/>
      <w:bookmarkStart w:id="1" w:name="_Toc76048036"/>
      <w:r>
        <w:rPr>
          <w:rFonts w:hint="eastAsia"/>
        </w:rPr>
        <w:lastRenderedPageBreak/>
        <w:t>引言</w:t>
      </w:r>
      <w:bookmarkEnd w:id="0"/>
      <w:bookmarkEnd w:id="1"/>
    </w:p>
    <w:p w14:paraId="1FC82D95" w14:textId="77777777" w:rsidR="00C46B38" w:rsidRPr="004A6C3A" w:rsidRDefault="00C46B38" w:rsidP="00C46B38">
      <w:pPr>
        <w:pStyle w:val="2"/>
      </w:pPr>
      <w:bookmarkStart w:id="2" w:name="_Toc74149577"/>
      <w:bookmarkStart w:id="3" w:name="_Toc76048037"/>
      <w:r>
        <w:rPr>
          <w:rFonts w:hint="eastAsia"/>
        </w:rPr>
        <w:t>目的</w:t>
      </w:r>
      <w:bookmarkEnd w:id="2"/>
      <w:bookmarkEnd w:id="3"/>
    </w:p>
    <w:p w14:paraId="5D8981DF" w14:textId="77777777" w:rsidR="00C46B38" w:rsidRPr="00B23487" w:rsidRDefault="00C46B38" w:rsidP="00AA6EF9">
      <w:pPr>
        <w:ind w:firstLine="425"/>
        <w:rPr>
          <w:szCs w:val="21"/>
        </w:rPr>
      </w:pPr>
      <w:r w:rsidRPr="00B23487">
        <w:rPr>
          <w:szCs w:val="21"/>
        </w:rPr>
        <w:t>本需求规格说明书在整个项目开发阶段中控制系统的</w:t>
      </w:r>
      <w:r w:rsidRPr="00B23487">
        <w:rPr>
          <w:rFonts w:hint="eastAsia"/>
          <w:szCs w:val="21"/>
        </w:rPr>
        <w:t>开发过程</w:t>
      </w:r>
      <w:r w:rsidRPr="00B23487">
        <w:rPr>
          <w:szCs w:val="21"/>
        </w:rPr>
        <w:t>，适用于疫情信息查询及趋势预测系统项目设计和开发的全过程。</w:t>
      </w:r>
    </w:p>
    <w:p w14:paraId="7F48328E" w14:textId="77777777" w:rsidR="00C46B38" w:rsidRDefault="00C46B38" w:rsidP="00AA6EF9">
      <w:pPr>
        <w:ind w:firstLine="425"/>
        <w:rPr>
          <w:szCs w:val="21"/>
        </w:rPr>
      </w:pPr>
      <w:r w:rsidRPr="00B23487">
        <w:rPr>
          <w:szCs w:val="21"/>
        </w:rPr>
        <w:t>本文档的目的是明确说明疫情信息查询及趋势预测系统项目的所有功能需求和非功能需求，明确系统范围、系统与其他系统的接口问题、用户的各种功能与界面等需求，以便系统设计员可以根据此文档进行设计、编码人员在编码时进行参考。</w:t>
      </w:r>
    </w:p>
    <w:p w14:paraId="0FC87D08" w14:textId="77777777" w:rsidR="00C46B38" w:rsidRDefault="00C46B38" w:rsidP="00AA6EF9">
      <w:pPr>
        <w:ind w:firstLine="425"/>
        <w:rPr>
          <w:szCs w:val="21"/>
        </w:rPr>
      </w:pPr>
      <w:r>
        <w:rPr>
          <w:rFonts w:hint="eastAsia"/>
          <w:szCs w:val="21"/>
        </w:rPr>
        <w:t>在详细设计的过程中，如果发现需要添加新的概要设计标准或者约束来指导详细设计工作，必须在此文档进行更新和评审，以确保各模块详细设计的一致性和正确性。</w:t>
      </w:r>
    </w:p>
    <w:p w14:paraId="197150BC" w14:textId="77777777" w:rsidR="00C46B38" w:rsidRPr="00B23487" w:rsidRDefault="00C46B38" w:rsidP="00C46B38">
      <w:pPr>
        <w:ind w:firstLine="425"/>
        <w:rPr>
          <w:szCs w:val="21"/>
        </w:rPr>
      </w:pPr>
      <w:r>
        <w:rPr>
          <w:rFonts w:hint="eastAsia"/>
          <w:szCs w:val="21"/>
        </w:rPr>
        <w:t>本文的主要阅读对象为相关技术人员和项目负责人。</w:t>
      </w:r>
    </w:p>
    <w:p w14:paraId="2B32F1F2" w14:textId="77777777" w:rsidR="00C46B38" w:rsidRDefault="00C46B38" w:rsidP="00C46B38">
      <w:pPr>
        <w:pStyle w:val="2"/>
      </w:pPr>
      <w:bookmarkStart w:id="4" w:name="_Toc74149578"/>
      <w:bookmarkStart w:id="5" w:name="_Toc76048038"/>
      <w:r>
        <w:rPr>
          <w:rFonts w:hint="eastAsia"/>
        </w:rPr>
        <w:t>定义</w:t>
      </w:r>
      <w:bookmarkEnd w:id="4"/>
      <w:bookmarkEnd w:id="5"/>
    </w:p>
    <w:p w14:paraId="5C78ACDA" w14:textId="77777777" w:rsidR="009D3EDC" w:rsidRDefault="0088253F" w:rsidP="003C4F8E">
      <w:r>
        <w:rPr>
          <w:rFonts w:hint="eastAsia"/>
        </w:rPr>
        <w:t>SRS</w:t>
      </w:r>
      <w:r>
        <w:rPr>
          <w:rFonts w:hint="eastAsia"/>
        </w:rPr>
        <w:t>：需求规格说明书，即本文档。</w:t>
      </w:r>
    </w:p>
    <w:p w14:paraId="1C8BFC2B" w14:textId="77777777" w:rsidR="009D3EDC" w:rsidRDefault="009D3EDC" w:rsidP="003C4F8E">
      <w:r>
        <w:rPr>
          <w:rFonts w:hint="eastAsia"/>
        </w:rPr>
        <w:t>大数据：</w:t>
      </w:r>
      <w:r w:rsidRPr="008E6D60">
        <w:rPr>
          <w:rFonts w:hint="eastAsia"/>
        </w:rPr>
        <w:t>是指无法在一定时间内用常规软件工具对其内容进行抓取、管理和处理的数据集合。</w:t>
      </w:r>
    </w:p>
    <w:p w14:paraId="4155B059" w14:textId="77777777" w:rsidR="0088253F" w:rsidRPr="0088253F" w:rsidRDefault="009D3EDC" w:rsidP="003C4F8E">
      <w:r>
        <w:rPr>
          <w:rFonts w:hint="eastAsia"/>
        </w:rPr>
        <w:t>大数据技术：</w:t>
      </w:r>
      <w:r w:rsidRPr="008E6D60">
        <w:rPr>
          <w:rFonts w:hint="eastAsia"/>
        </w:rPr>
        <w:t>是指从各种各样类型的数据中，快速获得有价值信息的能力。</w:t>
      </w:r>
    </w:p>
    <w:p w14:paraId="0F5B1F0D" w14:textId="77777777" w:rsidR="00C46B38" w:rsidRDefault="00C46B38" w:rsidP="00C46B38">
      <w:pPr>
        <w:pStyle w:val="2"/>
      </w:pPr>
      <w:bookmarkStart w:id="6" w:name="_Toc74149579"/>
      <w:bookmarkStart w:id="7" w:name="_Toc76048039"/>
      <w:r>
        <w:rPr>
          <w:rFonts w:hint="eastAsia"/>
        </w:rPr>
        <w:t>参考资料</w:t>
      </w:r>
      <w:bookmarkEnd w:id="6"/>
      <w:bookmarkEnd w:id="7"/>
    </w:p>
    <w:p w14:paraId="35C2EB99" w14:textId="77777777" w:rsidR="00B31779" w:rsidRDefault="00F03880" w:rsidP="00C46B38">
      <w:r>
        <w:t xml:space="preserve">[1] </w:t>
      </w:r>
      <w:r w:rsidRPr="00F03880">
        <w:t>2019</w:t>
      </w:r>
      <w:r w:rsidRPr="00F03880">
        <w:t>冠状病毒病疫情</w:t>
      </w:r>
      <w:r w:rsidRPr="00F03880">
        <w:t xml:space="preserve">. (2021, June 28). Retrieved from </w:t>
      </w:r>
      <w:r w:rsidRPr="00F03880">
        <w:t>维基百科</w:t>
      </w:r>
      <w:r w:rsidRPr="00F03880">
        <w:t xml:space="preserve">, </w:t>
      </w:r>
      <w:r w:rsidRPr="00F03880">
        <w:t>自由的百科全书</w:t>
      </w:r>
      <w:r w:rsidRPr="00F03880">
        <w:t>: </w:t>
      </w:r>
      <w:hyperlink r:id="rId8" w:history="1">
        <w:r w:rsidRPr="00F03880">
          <w:rPr>
            <w:rStyle w:val="a7"/>
          </w:rPr>
          <w:t>https://zh.wikipedia.org/w/index.php?title=2019%E5%86%A0%E7%8A%B6%E7%97%85%E6%AF%92%E7%97%85%E7%96%AB%E6%83%85&amp;oldid=66319667</w:t>
        </w:r>
      </w:hyperlink>
    </w:p>
    <w:p w14:paraId="11D51710" w14:textId="77777777" w:rsidR="00C46B38" w:rsidRPr="008E6D60" w:rsidRDefault="00B31779" w:rsidP="00C46B38">
      <w:r>
        <w:br w:type="page"/>
      </w:r>
    </w:p>
    <w:p w14:paraId="36E2896B" w14:textId="77777777" w:rsidR="00C46B38" w:rsidRDefault="00C46B38" w:rsidP="00C46B38">
      <w:pPr>
        <w:pStyle w:val="1"/>
      </w:pPr>
      <w:bookmarkStart w:id="8" w:name="_Toc74149580"/>
      <w:bookmarkStart w:id="9" w:name="_Toc76048040"/>
      <w:r>
        <w:rPr>
          <w:rFonts w:hint="eastAsia"/>
        </w:rPr>
        <w:lastRenderedPageBreak/>
        <w:t>软件总体概述</w:t>
      </w:r>
      <w:bookmarkEnd w:id="8"/>
      <w:bookmarkEnd w:id="9"/>
    </w:p>
    <w:p w14:paraId="2BBEA816" w14:textId="77777777" w:rsidR="00C46B38" w:rsidRDefault="00C46B38" w:rsidP="00C46B38">
      <w:pPr>
        <w:pStyle w:val="2"/>
      </w:pPr>
      <w:bookmarkStart w:id="10" w:name="_Toc74149581"/>
      <w:bookmarkStart w:id="11" w:name="_Toc76048041"/>
      <w:r>
        <w:rPr>
          <w:rFonts w:hint="eastAsia"/>
        </w:rPr>
        <w:t>软件标识</w:t>
      </w:r>
      <w:bookmarkEnd w:id="10"/>
      <w:bookmarkEnd w:id="11"/>
    </w:p>
    <w:p w14:paraId="4C432224" w14:textId="77777777" w:rsidR="00980EAA" w:rsidRDefault="00980EAA" w:rsidP="00980EAA">
      <w:r>
        <w:rPr>
          <w:rFonts w:hint="eastAsia"/>
        </w:rPr>
        <w:t>软件全称：疫情信息查询及趋势预测系统</w:t>
      </w:r>
    </w:p>
    <w:p w14:paraId="4681AA3A" w14:textId="77777777" w:rsidR="00980EAA" w:rsidRDefault="00980EAA" w:rsidP="00980EAA">
      <w:r>
        <w:rPr>
          <w:rFonts w:hint="eastAsia"/>
        </w:rPr>
        <w:t>软件缩称：</w:t>
      </w:r>
      <w:r>
        <w:rPr>
          <w:rFonts w:hint="eastAsia"/>
        </w:rPr>
        <w:t>EIQTPS</w:t>
      </w:r>
      <w:r>
        <w:rPr>
          <w:rFonts w:hint="eastAsia"/>
        </w:rPr>
        <w:t>（</w:t>
      </w:r>
      <w:r w:rsidRPr="00980EAA">
        <w:t xml:space="preserve">Epidemic </w:t>
      </w:r>
      <w:r>
        <w:t>I</w:t>
      </w:r>
      <w:r w:rsidRPr="00980EAA">
        <w:t>nformation</w:t>
      </w:r>
      <w:r>
        <w:t xml:space="preserve"> Q</w:t>
      </w:r>
      <w:r w:rsidRPr="00980EAA">
        <w:t xml:space="preserve">uery and </w:t>
      </w:r>
      <w:r>
        <w:t>T</w:t>
      </w:r>
      <w:r w:rsidRPr="00980EAA">
        <w:t xml:space="preserve">rend </w:t>
      </w:r>
      <w:r>
        <w:t>P</w:t>
      </w:r>
      <w:r w:rsidRPr="00980EAA">
        <w:t xml:space="preserve">rediction </w:t>
      </w:r>
      <w:r>
        <w:t>S</w:t>
      </w:r>
      <w:r w:rsidRPr="00980EAA">
        <w:t>ystem</w:t>
      </w:r>
      <w:r>
        <w:rPr>
          <w:rFonts w:hint="eastAsia"/>
        </w:rPr>
        <w:t>）</w:t>
      </w:r>
    </w:p>
    <w:p w14:paraId="776C432A" w14:textId="77777777" w:rsidR="007C3265" w:rsidRPr="00980EAA" w:rsidRDefault="007C3265" w:rsidP="00980EAA">
      <w:r>
        <w:rPr>
          <w:rFonts w:hint="eastAsia"/>
        </w:rPr>
        <w:t>版本号：</w:t>
      </w:r>
      <w:r>
        <w:rPr>
          <w:rFonts w:hint="eastAsia"/>
        </w:rPr>
        <w:t>1</w:t>
      </w:r>
      <w:r>
        <w:t>.0.0-alpha</w:t>
      </w:r>
    </w:p>
    <w:p w14:paraId="0F59A922" w14:textId="77777777" w:rsidR="00C46B38" w:rsidRDefault="00C46B38" w:rsidP="00C46B38">
      <w:pPr>
        <w:pStyle w:val="2"/>
      </w:pPr>
      <w:bookmarkStart w:id="12" w:name="_Toc74149582"/>
      <w:bookmarkStart w:id="13" w:name="_Toc76048042"/>
      <w:r>
        <w:rPr>
          <w:rFonts w:hint="eastAsia"/>
        </w:rPr>
        <w:t>软件描述</w:t>
      </w:r>
      <w:bookmarkEnd w:id="12"/>
      <w:bookmarkEnd w:id="13"/>
    </w:p>
    <w:p w14:paraId="7DBA2F07" w14:textId="77777777" w:rsidR="00C46B38" w:rsidRDefault="00C46B38" w:rsidP="00C46B38">
      <w:pPr>
        <w:pStyle w:val="3"/>
      </w:pPr>
      <w:bookmarkStart w:id="14" w:name="_Toc74149583"/>
      <w:bookmarkStart w:id="15" w:name="_Toc76048043"/>
      <w:r>
        <w:rPr>
          <w:rFonts w:hint="eastAsia"/>
        </w:rPr>
        <w:t>系统属性</w:t>
      </w:r>
      <w:bookmarkEnd w:id="14"/>
      <w:bookmarkEnd w:id="15"/>
    </w:p>
    <w:p w14:paraId="6AAB09CA" w14:textId="77777777" w:rsidR="00C46B38" w:rsidRPr="00955478" w:rsidRDefault="00A83FD5" w:rsidP="00134769">
      <w:pPr>
        <w:ind w:firstLine="425"/>
      </w:pPr>
      <w:r>
        <w:rPr>
          <w:rFonts w:hint="eastAsia"/>
        </w:rPr>
        <w:t>该软件为独立开发，无其他相关产品。</w:t>
      </w:r>
    </w:p>
    <w:p w14:paraId="3EA37A1A" w14:textId="77777777" w:rsidR="00C46B38" w:rsidRDefault="00C46B38" w:rsidP="00C46B38">
      <w:pPr>
        <w:pStyle w:val="3"/>
      </w:pPr>
      <w:bookmarkStart w:id="16" w:name="_Toc74149584"/>
      <w:bookmarkStart w:id="17" w:name="_Toc76048044"/>
      <w:r>
        <w:rPr>
          <w:rFonts w:hint="eastAsia"/>
        </w:rPr>
        <w:t>开发背景</w:t>
      </w:r>
      <w:bookmarkEnd w:id="16"/>
      <w:bookmarkEnd w:id="17"/>
    </w:p>
    <w:p w14:paraId="20900A9E" w14:textId="77777777" w:rsidR="00C46B38" w:rsidRDefault="00C46B38" w:rsidP="00C46B38">
      <w:pPr>
        <w:pStyle w:val="4"/>
      </w:pPr>
      <w:r>
        <w:rPr>
          <w:rFonts w:hint="eastAsia"/>
        </w:rPr>
        <w:t>疫情背景</w:t>
      </w:r>
    </w:p>
    <w:p w14:paraId="50F41AB3" w14:textId="77777777" w:rsidR="00C46B38" w:rsidRDefault="00C46B38" w:rsidP="00C46B38">
      <w:pPr>
        <w:ind w:firstLine="425"/>
      </w:pPr>
      <w:r w:rsidRPr="00FF6E7E">
        <w:rPr>
          <w:rFonts w:hint="eastAsia"/>
        </w:rPr>
        <w:t>2019</w:t>
      </w:r>
      <w:r w:rsidRPr="00FF6E7E">
        <w:rPr>
          <w:rFonts w:hint="eastAsia"/>
        </w:rPr>
        <w:t>冠状病毒病疫情是一次由严重急性呼吸系统综合征冠状病毒</w:t>
      </w:r>
      <w:r w:rsidRPr="00FF6E7E">
        <w:rPr>
          <w:rFonts w:hint="eastAsia"/>
        </w:rPr>
        <w:t>2</w:t>
      </w:r>
      <w:r w:rsidRPr="00FF6E7E">
        <w:rPr>
          <w:rFonts w:hint="eastAsia"/>
        </w:rPr>
        <w:t>（</w:t>
      </w:r>
      <w:r w:rsidRPr="00FF6E7E">
        <w:rPr>
          <w:rFonts w:hint="eastAsia"/>
        </w:rPr>
        <w:t>SARS-CoV-2</w:t>
      </w:r>
      <w:r w:rsidRPr="00FF6E7E">
        <w:rPr>
          <w:rFonts w:hint="eastAsia"/>
        </w:rPr>
        <w:t>）导致的</w:t>
      </w:r>
      <w:r w:rsidRPr="00FF6E7E">
        <w:rPr>
          <w:rFonts w:hint="eastAsia"/>
        </w:rPr>
        <w:t>2019</w:t>
      </w:r>
      <w:r w:rsidRPr="00FF6E7E">
        <w:rPr>
          <w:rFonts w:hint="eastAsia"/>
        </w:rPr>
        <w:t>冠状病毒病（</w:t>
      </w:r>
      <w:r w:rsidRPr="00FF6E7E">
        <w:rPr>
          <w:rFonts w:hint="eastAsia"/>
        </w:rPr>
        <w:t>COVID-19</w:t>
      </w:r>
      <w:r w:rsidRPr="00FF6E7E">
        <w:rPr>
          <w:rFonts w:hint="eastAsia"/>
        </w:rPr>
        <w:t>）所引发的全球大流行疫情。疾病在</w:t>
      </w:r>
      <w:r w:rsidRPr="00FF6E7E">
        <w:rPr>
          <w:rFonts w:hint="eastAsia"/>
        </w:rPr>
        <w:t>2019</w:t>
      </w:r>
      <w:r w:rsidRPr="00FF6E7E">
        <w:rPr>
          <w:rFonts w:hint="eastAsia"/>
        </w:rPr>
        <w:t>年末月于中华人民共和国湖北省武汉市首次被发现，随后在</w:t>
      </w:r>
      <w:r w:rsidRPr="00FF6E7E">
        <w:rPr>
          <w:rFonts w:hint="eastAsia"/>
        </w:rPr>
        <w:t>2020</w:t>
      </w:r>
      <w:r w:rsidRPr="00FF6E7E">
        <w:rPr>
          <w:rFonts w:hint="eastAsia"/>
        </w:rPr>
        <w:t>年初迅速扩散至全球多国，逐渐变成一场全球性大瘟疫。</w:t>
      </w:r>
    </w:p>
    <w:p w14:paraId="3FB133EC" w14:textId="77777777" w:rsidR="00C46B38" w:rsidRDefault="00C46B38" w:rsidP="00C46B38">
      <w:pPr>
        <w:ind w:firstLine="425"/>
      </w:pPr>
      <w:r>
        <w:rPr>
          <w:rFonts w:hint="eastAsia"/>
        </w:rPr>
        <w:t>随着全球化、知识化和信息化时代的来临，信息日益成为主导全球的基础。在现代信息技术的影响下，我们应该有更好的办法应对疫情。</w:t>
      </w:r>
    </w:p>
    <w:p w14:paraId="0C21B7FC" w14:textId="77777777" w:rsidR="00C46B38" w:rsidRDefault="00C46B38" w:rsidP="00C46B38">
      <w:pPr>
        <w:pStyle w:val="4"/>
      </w:pPr>
      <w:r>
        <w:rPr>
          <w:rFonts w:hint="eastAsia"/>
        </w:rPr>
        <w:t>项目背景</w:t>
      </w:r>
    </w:p>
    <w:p w14:paraId="049BEA75" w14:textId="77777777" w:rsidR="00C46B38" w:rsidRDefault="00C46B38" w:rsidP="00C46B38">
      <w:pPr>
        <w:ind w:firstLine="425"/>
      </w:pPr>
      <w:r>
        <w:rPr>
          <w:rFonts w:hint="eastAsia"/>
        </w:rPr>
        <w:t>新冠疫情在不断发展扩大，防疫压力也在不断增大，然而目前查找密接人员的工作仍主要靠大数据筛查和各单位登记筛查。由于数据量巨大，对于普通人员来说，要查找与整理密接人员相关信息十分不便，有时需要浪费许多精力。</w:t>
      </w:r>
    </w:p>
    <w:p w14:paraId="6C7E4EE9" w14:textId="77777777" w:rsidR="00C46B38" w:rsidRPr="008E6D60" w:rsidRDefault="00C46B38" w:rsidP="00C46B38">
      <w:pPr>
        <w:ind w:firstLine="425"/>
      </w:pPr>
      <w:r>
        <w:rPr>
          <w:rFonts w:hint="eastAsia"/>
        </w:rPr>
        <w:t>为了解决以上的问题，充分发挥群众的主观能动性，便于人们查询疫情相关信息，我们在充分分析用户需求的情况下，开发了该</w:t>
      </w:r>
      <w:r w:rsidRPr="00FB664C">
        <w:rPr>
          <w:rFonts w:hint="eastAsia"/>
        </w:rPr>
        <w:t>疫情信息查询及趋势预测系统</w:t>
      </w:r>
      <w:r>
        <w:rPr>
          <w:rFonts w:hint="eastAsia"/>
        </w:rPr>
        <w:t>。</w:t>
      </w:r>
    </w:p>
    <w:p w14:paraId="44A63AA1" w14:textId="77777777" w:rsidR="00C46B38" w:rsidRDefault="00C46B38" w:rsidP="00C46B38">
      <w:pPr>
        <w:pStyle w:val="3"/>
      </w:pPr>
      <w:bookmarkStart w:id="18" w:name="_Toc74149585"/>
      <w:bookmarkStart w:id="19" w:name="_Toc76048045"/>
      <w:r>
        <w:rPr>
          <w:rFonts w:hint="eastAsia"/>
        </w:rPr>
        <w:t>软件功能</w:t>
      </w:r>
      <w:bookmarkEnd w:id="18"/>
      <w:bookmarkEnd w:id="19"/>
    </w:p>
    <w:p w14:paraId="3824013D" w14:textId="77777777" w:rsidR="00C46B38" w:rsidRDefault="00C46B38" w:rsidP="00C46B38">
      <w:r>
        <w:rPr>
          <w:rFonts w:hint="eastAsia"/>
        </w:rPr>
        <w:t>高——软件必须实现的功能，用户有明确的功能定义和要求；</w:t>
      </w:r>
    </w:p>
    <w:p w14:paraId="58505754" w14:textId="77777777" w:rsidR="00C46B38" w:rsidRDefault="00C46B38" w:rsidP="00C46B38">
      <w:r>
        <w:rPr>
          <w:rFonts w:hint="eastAsia"/>
        </w:rPr>
        <w:t>中——软件应该实现的功能，用户的功能定义和要求可能是模糊的、不具体的、或低约束的，但是这类功能的缺少会导致用户的不满意，因此这类功能的具体需求应当由需求分析人员诱导用户产生并明确；</w:t>
      </w:r>
    </w:p>
    <w:p w14:paraId="1D330703" w14:textId="77777777" w:rsidR="00C46B38" w:rsidRDefault="00C46B38" w:rsidP="00C46B38">
      <w:r>
        <w:rPr>
          <w:rFonts w:hint="eastAsia"/>
        </w:rPr>
        <w:t>低——软件尽量实现的功能，并可根据开发进度进行取舍，但这类功能的实现将会增加用户的满意度。</w:t>
      </w:r>
    </w:p>
    <w:p w14:paraId="49A0BB3B" w14:textId="77777777" w:rsidR="00633EA2" w:rsidRDefault="00633EA2" w:rsidP="00FE1BA8">
      <w:pPr>
        <w:pStyle w:val="af2"/>
      </w:pPr>
      <w:r>
        <w:rPr>
          <w:rFonts w:hint="eastAsia"/>
        </w:rPr>
        <w:t xml:space="preserve">表格 </w:t>
      </w:r>
      <w:r>
        <w:fldChar w:fldCharType="begin"/>
      </w:r>
      <w:r>
        <w:instrText xml:space="preserve"> </w:instrText>
      </w:r>
      <w:r>
        <w:rPr>
          <w:rFonts w:hint="eastAsia"/>
        </w:rPr>
        <w:instrText>SEQ 表格 \* ARABIC</w:instrText>
      </w:r>
      <w:r>
        <w:instrText xml:space="preserve"> </w:instrText>
      </w:r>
      <w:r>
        <w:fldChar w:fldCharType="separate"/>
      </w:r>
      <w:r w:rsidR="00187683">
        <w:rPr>
          <w:noProof/>
        </w:rPr>
        <w:t>1</w:t>
      </w:r>
      <w:r>
        <w:fldChar w:fldCharType="end"/>
      </w:r>
      <w:r>
        <w:t xml:space="preserve"> </w:t>
      </w:r>
      <w:r>
        <w:rPr>
          <w:rFonts w:hint="eastAsia"/>
        </w:rPr>
        <w:t>软件功能</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2"/>
        <w:gridCol w:w="992"/>
        <w:gridCol w:w="5191"/>
      </w:tblGrid>
      <w:tr w:rsidR="00C46B38" w14:paraId="4DA323AD" w14:textId="77777777" w:rsidTr="008C7BD6">
        <w:trPr>
          <w:jc w:val="center"/>
        </w:trPr>
        <w:tc>
          <w:tcPr>
            <w:tcW w:w="1842" w:type="dxa"/>
            <w:shd w:val="clear" w:color="auto" w:fill="606060"/>
            <w:vAlign w:val="center"/>
          </w:tcPr>
          <w:p w14:paraId="363BA8AA" w14:textId="77777777" w:rsidR="00C46B38" w:rsidRPr="00073B26" w:rsidRDefault="00C46B38" w:rsidP="008C7BD6">
            <w:pPr>
              <w:jc w:val="center"/>
              <w:rPr>
                <w:color w:val="FFFFFF"/>
              </w:rPr>
            </w:pPr>
            <w:r w:rsidRPr="00073B26">
              <w:rPr>
                <w:rFonts w:hint="eastAsia"/>
                <w:color w:val="FFFFFF"/>
              </w:rPr>
              <w:t>功能名称</w:t>
            </w:r>
          </w:p>
        </w:tc>
        <w:tc>
          <w:tcPr>
            <w:tcW w:w="992" w:type="dxa"/>
            <w:shd w:val="clear" w:color="auto" w:fill="606060"/>
            <w:vAlign w:val="center"/>
          </w:tcPr>
          <w:p w14:paraId="29C2609E" w14:textId="77777777" w:rsidR="00C46B38" w:rsidRPr="00073B26" w:rsidRDefault="00C46B38" w:rsidP="008C7BD6">
            <w:pPr>
              <w:jc w:val="center"/>
              <w:rPr>
                <w:color w:val="FFFFFF"/>
              </w:rPr>
            </w:pPr>
            <w:r w:rsidRPr="00073B26">
              <w:rPr>
                <w:rFonts w:hint="eastAsia"/>
                <w:color w:val="FFFFFF"/>
              </w:rPr>
              <w:t>优先级</w:t>
            </w:r>
          </w:p>
        </w:tc>
        <w:tc>
          <w:tcPr>
            <w:tcW w:w="5191" w:type="dxa"/>
            <w:shd w:val="clear" w:color="auto" w:fill="606060"/>
            <w:vAlign w:val="center"/>
          </w:tcPr>
          <w:p w14:paraId="21016597" w14:textId="77777777" w:rsidR="00C46B38" w:rsidRPr="00073B26" w:rsidRDefault="00C46B38" w:rsidP="008C7BD6">
            <w:pPr>
              <w:jc w:val="center"/>
              <w:rPr>
                <w:color w:val="FFFFFF"/>
              </w:rPr>
            </w:pPr>
            <w:r w:rsidRPr="00073B26">
              <w:rPr>
                <w:rFonts w:hint="eastAsia"/>
                <w:color w:val="FFFFFF"/>
              </w:rPr>
              <w:t>简要描述</w:t>
            </w:r>
          </w:p>
        </w:tc>
      </w:tr>
      <w:tr w:rsidR="00C46B38" w14:paraId="63259489" w14:textId="77777777" w:rsidTr="008C7BD6">
        <w:trPr>
          <w:jc w:val="center"/>
        </w:trPr>
        <w:tc>
          <w:tcPr>
            <w:tcW w:w="1842" w:type="dxa"/>
            <w:vAlign w:val="center"/>
          </w:tcPr>
          <w:p w14:paraId="069C8B2D" w14:textId="77777777" w:rsidR="00C46B38" w:rsidRDefault="00C46B38" w:rsidP="008C7BD6">
            <w:pPr>
              <w:jc w:val="center"/>
            </w:pPr>
            <w:r>
              <w:rPr>
                <w:rFonts w:hint="eastAsia"/>
              </w:rPr>
              <w:t>疫情信息查询</w:t>
            </w:r>
          </w:p>
        </w:tc>
        <w:tc>
          <w:tcPr>
            <w:tcW w:w="992" w:type="dxa"/>
            <w:vAlign w:val="center"/>
          </w:tcPr>
          <w:p w14:paraId="3E940355" w14:textId="77777777" w:rsidR="00C46B38" w:rsidRDefault="00C46B38" w:rsidP="008C7BD6">
            <w:pPr>
              <w:jc w:val="center"/>
            </w:pPr>
            <w:r>
              <w:rPr>
                <w:rFonts w:hint="eastAsia"/>
              </w:rPr>
              <w:t>高</w:t>
            </w:r>
          </w:p>
        </w:tc>
        <w:tc>
          <w:tcPr>
            <w:tcW w:w="5191" w:type="dxa"/>
            <w:vAlign w:val="center"/>
          </w:tcPr>
          <w:p w14:paraId="4F50A061" w14:textId="77777777" w:rsidR="00C46B38" w:rsidRDefault="00C46B38" w:rsidP="008C7BD6">
            <w:r>
              <w:rPr>
                <w:rFonts w:hint="eastAsia"/>
              </w:rPr>
              <w:t>用户输入地点的名称，系统返回查询地点的确诊人数，死亡人数，病死率等各项数据。</w:t>
            </w:r>
          </w:p>
        </w:tc>
      </w:tr>
      <w:tr w:rsidR="00C46B38" w14:paraId="7E956313" w14:textId="77777777" w:rsidTr="008C7BD6">
        <w:trPr>
          <w:jc w:val="center"/>
        </w:trPr>
        <w:tc>
          <w:tcPr>
            <w:tcW w:w="1842" w:type="dxa"/>
            <w:vAlign w:val="center"/>
          </w:tcPr>
          <w:p w14:paraId="33C029CE" w14:textId="77777777" w:rsidR="00C46B38" w:rsidRDefault="00C46B38" w:rsidP="008C7BD6">
            <w:pPr>
              <w:jc w:val="center"/>
            </w:pPr>
            <w:r>
              <w:rPr>
                <w:rFonts w:hint="eastAsia"/>
              </w:rPr>
              <w:t>数据地图显示</w:t>
            </w:r>
          </w:p>
        </w:tc>
        <w:tc>
          <w:tcPr>
            <w:tcW w:w="992" w:type="dxa"/>
            <w:vAlign w:val="center"/>
          </w:tcPr>
          <w:p w14:paraId="6E109C19" w14:textId="77777777" w:rsidR="00C46B38" w:rsidRDefault="00C46B38" w:rsidP="008C7BD6">
            <w:pPr>
              <w:jc w:val="center"/>
            </w:pPr>
            <w:r>
              <w:rPr>
                <w:rFonts w:hint="eastAsia"/>
              </w:rPr>
              <w:t>高</w:t>
            </w:r>
          </w:p>
        </w:tc>
        <w:tc>
          <w:tcPr>
            <w:tcW w:w="5191" w:type="dxa"/>
            <w:vAlign w:val="center"/>
          </w:tcPr>
          <w:p w14:paraId="0E416A3D" w14:textId="77777777" w:rsidR="00C46B38" w:rsidRDefault="00C46B38" w:rsidP="008C7BD6">
            <w:r>
              <w:rPr>
                <w:rFonts w:hint="eastAsia"/>
              </w:rPr>
              <w:t>用户在输入地点的名称以后，系统将返回的数据信息自动反馈在地图上。</w:t>
            </w:r>
          </w:p>
        </w:tc>
      </w:tr>
      <w:tr w:rsidR="00C46B38" w14:paraId="205D1245" w14:textId="77777777" w:rsidTr="008C7BD6">
        <w:trPr>
          <w:jc w:val="center"/>
        </w:trPr>
        <w:tc>
          <w:tcPr>
            <w:tcW w:w="1842" w:type="dxa"/>
            <w:vAlign w:val="center"/>
          </w:tcPr>
          <w:p w14:paraId="4406C397" w14:textId="77777777" w:rsidR="00C46B38" w:rsidRDefault="00C46B38" w:rsidP="008C7BD6">
            <w:pPr>
              <w:jc w:val="center"/>
            </w:pPr>
            <w:r>
              <w:rPr>
                <w:rFonts w:hint="eastAsia"/>
              </w:rPr>
              <w:t>疫情拐点预测</w:t>
            </w:r>
          </w:p>
        </w:tc>
        <w:tc>
          <w:tcPr>
            <w:tcW w:w="992" w:type="dxa"/>
            <w:vAlign w:val="center"/>
          </w:tcPr>
          <w:p w14:paraId="528A6314" w14:textId="77777777" w:rsidR="00C46B38" w:rsidRDefault="00C46B38" w:rsidP="008C7BD6">
            <w:pPr>
              <w:jc w:val="center"/>
            </w:pPr>
            <w:r>
              <w:rPr>
                <w:rFonts w:hint="eastAsia"/>
              </w:rPr>
              <w:t>中</w:t>
            </w:r>
          </w:p>
        </w:tc>
        <w:tc>
          <w:tcPr>
            <w:tcW w:w="5191" w:type="dxa"/>
            <w:vAlign w:val="center"/>
          </w:tcPr>
          <w:p w14:paraId="2207CD56" w14:textId="77777777" w:rsidR="00C46B38" w:rsidRDefault="00C46B38" w:rsidP="008C7BD6">
            <w:r>
              <w:rPr>
                <w:rFonts w:hint="eastAsia"/>
              </w:rPr>
              <w:t>系统通过疫情的总体信息数据，使用合理的算法计算出疫情拐点出现的日期。</w:t>
            </w:r>
          </w:p>
        </w:tc>
      </w:tr>
      <w:tr w:rsidR="00AF53BE" w14:paraId="71FDC69C" w14:textId="77777777" w:rsidTr="008C7BD6">
        <w:trPr>
          <w:jc w:val="center"/>
        </w:trPr>
        <w:tc>
          <w:tcPr>
            <w:tcW w:w="1842" w:type="dxa"/>
            <w:vAlign w:val="center"/>
          </w:tcPr>
          <w:p w14:paraId="2D92931F" w14:textId="77777777" w:rsidR="00AF53BE" w:rsidRDefault="00AF53BE" w:rsidP="008C7BD6">
            <w:pPr>
              <w:jc w:val="center"/>
            </w:pPr>
            <w:r>
              <w:rPr>
                <w:rFonts w:hint="eastAsia"/>
              </w:rPr>
              <w:t>用户注册与登录</w:t>
            </w:r>
          </w:p>
        </w:tc>
        <w:tc>
          <w:tcPr>
            <w:tcW w:w="992" w:type="dxa"/>
            <w:vAlign w:val="center"/>
          </w:tcPr>
          <w:p w14:paraId="6B22CC9F" w14:textId="77777777" w:rsidR="00AF53BE" w:rsidRDefault="00AF53BE" w:rsidP="008C7BD6">
            <w:pPr>
              <w:jc w:val="center"/>
            </w:pPr>
            <w:r>
              <w:rPr>
                <w:rFonts w:hint="eastAsia"/>
              </w:rPr>
              <w:t>中</w:t>
            </w:r>
          </w:p>
        </w:tc>
        <w:tc>
          <w:tcPr>
            <w:tcW w:w="5191" w:type="dxa"/>
            <w:vAlign w:val="center"/>
          </w:tcPr>
          <w:p w14:paraId="3110F117" w14:textId="77777777" w:rsidR="00AF53BE" w:rsidRDefault="00AF53BE" w:rsidP="008C7BD6">
            <w:r>
              <w:rPr>
                <w:rFonts w:hint="eastAsia"/>
              </w:rPr>
              <w:t>使用者可以注册账号并登录，以保存用户信息，如查询记录等。</w:t>
            </w:r>
          </w:p>
        </w:tc>
      </w:tr>
      <w:tr w:rsidR="00D64CA7" w14:paraId="32F1EEF1" w14:textId="77777777" w:rsidTr="008C7BD6">
        <w:trPr>
          <w:jc w:val="center"/>
        </w:trPr>
        <w:tc>
          <w:tcPr>
            <w:tcW w:w="1842" w:type="dxa"/>
            <w:vAlign w:val="center"/>
          </w:tcPr>
          <w:p w14:paraId="2FB944E9" w14:textId="77777777" w:rsidR="00D64CA7" w:rsidRDefault="00D64CA7" w:rsidP="008C7BD6">
            <w:pPr>
              <w:jc w:val="center"/>
            </w:pPr>
            <w:r>
              <w:rPr>
                <w:rFonts w:hint="eastAsia"/>
              </w:rPr>
              <w:t>用户</w:t>
            </w:r>
            <w:r w:rsidR="00AF53BE">
              <w:rPr>
                <w:rFonts w:hint="eastAsia"/>
              </w:rPr>
              <w:t>搜索</w:t>
            </w:r>
            <w:r>
              <w:rPr>
                <w:rFonts w:hint="eastAsia"/>
              </w:rPr>
              <w:t>历史记录</w:t>
            </w:r>
          </w:p>
        </w:tc>
        <w:tc>
          <w:tcPr>
            <w:tcW w:w="992" w:type="dxa"/>
            <w:vAlign w:val="center"/>
          </w:tcPr>
          <w:p w14:paraId="71956A65" w14:textId="77777777" w:rsidR="00D64CA7" w:rsidRDefault="00D64CA7" w:rsidP="008C7BD6">
            <w:pPr>
              <w:jc w:val="center"/>
            </w:pPr>
            <w:r>
              <w:rPr>
                <w:rFonts w:hint="eastAsia"/>
              </w:rPr>
              <w:t>中</w:t>
            </w:r>
          </w:p>
        </w:tc>
        <w:tc>
          <w:tcPr>
            <w:tcW w:w="5191" w:type="dxa"/>
            <w:vAlign w:val="center"/>
          </w:tcPr>
          <w:p w14:paraId="0C1F9709" w14:textId="77777777" w:rsidR="00D64CA7" w:rsidRDefault="00AF53BE" w:rsidP="008C7BD6">
            <w:r>
              <w:rPr>
                <w:rFonts w:hint="eastAsia"/>
              </w:rPr>
              <w:t>用户在登录账号以后，搜索记录将保存在数据库中。用</w:t>
            </w:r>
            <w:r>
              <w:rPr>
                <w:rFonts w:hint="eastAsia"/>
              </w:rPr>
              <w:lastRenderedPageBreak/>
              <w:t>户再次登录账号以后，将可以查询到以往的搜索记录。</w:t>
            </w:r>
          </w:p>
        </w:tc>
      </w:tr>
      <w:tr w:rsidR="00AF53BE" w14:paraId="47C11E0E" w14:textId="77777777" w:rsidTr="008C7BD6">
        <w:trPr>
          <w:jc w:val="center"/>
        </w:trPr>
        <w:tc>
          <w:tcPr>
            <w:tcW w:w="1842" w:type="dxa"/>
            <w:vAlign w:val="center"/>
          </w:tcPr>
          <w:p w14:paraId="06684FA6" w14:textId="77777777" w:rsidR="00AF53BE" w:rsidRDefault="00AF53BE" w:rsidP="008C7BD6">
            <w:pPr>
              <w:jc w:val="center"/>
            </w:pPr>
            <w:r>
              <w:rPr>
                <w:rFonts w:hint="eastAsia"/>
              </w:rPr>
              <w:lastRenderedPageBreak/>
              <w:t>用户收藏城市</w:t>
            </w:r>
          </w:p>
        </w:tc>
        <w:tc>
          <w:tcPr>
            <w:tcW w:w="992" w:type="dxa"/>
            <w:vAlign w:val="center"/>
          </w:tcPr>
          <w:p w14:paraId="6AC43A57" w14:textId="77777777" w:rsidR="00AF53BE" w:rsidRDefault="00AF53BE" w:rsidP="008C7BD6">
            <w:pPr>
              <w:jc w:val="center"/>
            </w:pPr>
            <w:r>
              <w:rPr>
                <w:rFonts w:hint="eastAsia"/>
              </w:rPr>
              <w:t>中</w:t>
            </w:r>
          </w:p>
        </w:tc>
        <w:tc>
          <w:tcPr>
            <w:tcW w:w="5191" w:type="dxa"/>
            <w:vAlign w:val="center"/>
          </w:tcPr>
          <w:p w14:paraId="04FF0DCD" w14:textId="77777777" w:rsidR="00AF53BE" w:rsidRDefault="00AF53BE" w:rsidP="008C7BD6">
            <w:r>
              <w:rPr>
                <w:rFonts w:hint="eastAsia"/>
              </w:rPr>
              <w:t>用户在登录账号以后，可以将</w:t>
            </w:r>
            <w:proofErr w:type="gramStart"/>
            <w:r>
              <w:rPr>
                <w:rFonts w:hint="eastAsia"/>
              </w:rPr>
              <w:t>某个</w:t>
            </w:r>
            <w:r>
              <w:rPr>
                <w:rFonts w:hint="eastAsia"/>
              </w:rPr>
              <w:t>/</w:t>
            </w:r>
            <w:proofErr w:type="gramEnd"/>
            <w:r>
              <w:rPr>
                <w:rFonts w:hint="eastAsia"/>
              </w:rPr>
              <w:t>某些城市加入到收藏夹中，以便后续快速搜索。</w:t>
            </w:r>
          </w:p>
        </w:tc>
      </w:tr>
      <w:tr w:rsidR="00D64CA7" w14:paraId="68F3D822" w14:textId="77777777" w:rsidTr="008C7BD6">
        <w:trPr>
          <w:jc w:val="center"/>
        </w:trPr>
        <w:tc>
          <w:tcPr>
            <w:tcW w:w="1842" w:type="dxa"/>
            <w:vAlign w:val="center"/>
          </w:tcPr>
          <w:p w14:paraId="56AADBD9" w14:textId="77777777" w:rsidR="00D64CA7" w:rsidRDefault="00AF53BE" w:rsidP="008C7BD6">
            <w:pPr>
              <w:jc w:val="center"/>
            </w:pPr>
            <w:r>
              <w:rPr>
                <w:rFonts w:hint="eastAsia"/>
              </w:rPr>
              <w:t>刻画用户画像</w:t>
            </w:r>
          </w:p>
        </w:tc>
        <w:tc>
          <w:tcPr>
            <w:tcW w:w="992" w:type="dxa"/>
            <w:vAlign w:val="center"/>
          </w:tcPr>
          <w:p w14:paraId="73C0E8B9" w14:textId="77777777" w:rsidR="00D64CA7" w:rsidRDefault="00AF53BE" w:rsidP="008C7BD6">
            <w:pPr>
              <w:jc w:val="center"/>
            </w:pPr>
            <w:r>
              <w:rPr>
                <w:rFonts w:hint="eastAsia"/>
              </w:rPr>
              <w:t>低</w:t>
            </w:r>
          </w:p>
        </w:tc>
        <w:tc>
          <w:tcPr>
            <w:tcW w:w="5191" w:type="dxa"/>
            <w:vAlign w:val="center"/>
          </w:tcPr>
          <w:p w14:paraId="4AACF9B1" w14:textId="77777777" w:rsidR="00D64CA7" w:rsidRDefault="00AF53BE" w:rsidP="008C7BD6">
            <w:r>
              <w:rPr>
                <w:rFonts w:hint="eastAsia"/>
              </w:rPr>
              <w:t>通过用户的搜索记录，系统可以统计用户</w:t>
            </w:r>
            <w:r w:rsidR="00E841FC">
              <w:rPr>
                <w:rFonts w:hint="eastAsia"/>
              </w:rPr>
              <w:t>的搜索偏好，为每位用户进行分类。</w:t>
            </w:r>
          </w:p>
        </w:tc>
      </w:tr>
      <w:tr w:rsidR="00AF53BE" w14:paraId="09CB53B9" w14:textId="77777777" w:rsidTr="008C7BD6">
        <w:trPr>
          <w:jc w:val="center"/>
        </w:trPr>
        <w:tc>
          <w:tcPr>
            <w:tcW w:w="1842" w:type="dxa"/>
            <w:vAlign w:val="center"/>
          </w:tcPr>
          <w:p w14:paraId="6DB79293" w14:textId="77777777" w:rsidR="00AF53BE" w:rsidRDefault="00AF53BE" w:rsidP="008C7BD6">
            <w:pPr>
              <w:jc w:val="center"/>
            </w:pPr>
            <w:r>
              <w:rPr>
                <w:rFonts w:hint="eastAsia"/>
              </w:rPr>
              <w:t>用户定制化推送</w:t>
            </w:r>
          </w:p>
        </w:tc>
        <w:tc>
          <w:tcPr>
            <w:tcW w:w="992" w:type="dxa"/>
            <w:vAlign w:val="center"/>
          </w:tcPr>
          <w:p w14:paraId="367F05C4" w14:textId="77777777" w:rsidR="00AF53BE" w:rsidRDefault="00AF53BE" w:rsidP="008C7BD6">
            <w:pPr>
              <w:jc w:val="center"/>
            </w:pPr>
            <w:r>
              <w:rPr>
                <w:rFonts w:hint="eastAsia"/>
              </w:rPr>
              <w:t>低</w:t>
            </w:r>
          </w:p>
        </w:tc>
        <w:tc>
          <w:tcPr>
            <w:tcW w:w="5191" w:type="dxa"/>
            <w:vAlign w:val="center"/>
          </w:tcPr>
          <w:p w14:paraId="420D0D7D" w14:textId="77777777" w:rsidR="00AF53BE" w:rsidRDefault="00E841FC" w:rsidP="008C7BD6">
            <w:r>
              <w:rPr>
                <w:rFonts w:hint="eastAsia"/>
              </w:rPr>
              <w:t>通过用户画像，我们可以对每位用户提供个性化定制化的推送服务。</w:t>
            </w:r>
          </w:p>
        </w:tc>
      </w:tr>
    </w:tbl>
    <w:p w14:paraId="5857957B" w14:textId="77777777" w:rsidR="000C65C2" w:rsidRPr="001D01D9" w:rsidRDefault="00DC5115" w:rsidP="001D01D9">
      <w:pPr>
        <w:pStyle w:val="af2"/>
      </w:pPr>
      <w:r>
        <w:rPr>
          <w:rFonts w:hint="eastAsia"/>
        </w:rPr>
        <w:t xml:space="preserve">图表 </w:t>
      </w:r>
      <w:r w:rsidR="00FE1BA8">
        <w:fldChar w:fldCharType="begin"/>
      </w:r>
      <w:r w:rsidR="00FE1BA8">
        <w:instrText xml:space="preserve"> </w:instrText>
      </w:r>
      <w:r w:rsidR="00FE1BA8">
        <w:rPr>
          <w:rFonts w:hint="eastAsia"/>
        </w:rPr>
        <w:instrText>SEQ 图表 \* ARABIC</w:instrText>
      </w:r>
      <w:r w:rsidR="00FE1BA8">
        <w:instrText xml:space="preserve"> </w:instrText>
      </w:r>
      <w:r w:rsidR="00FE1BA8">
        <w:fldChar w:fldCharType="separate"/>
      </w:r>
      <w:r w:rsidR="00187683">
        <w:rPr>
          <w:noProof/>
        </w:rPr>
        <w:t>1</w:t>
      </w:r>
      <w:r w:rsidR="00FE1BA8">
        <w:fldChar w:fldCharType="end"/>
      </w:r>
      <w:r>
        <w:t xml:space="preserve"> </w:t>
      </w:r>
      <w:r>
        <w:rPr>
          <w:rFonts w:hint="eastAsia"/>
        </w:rPr>
        <w:t>软件功能结构图</w:t>
      </w:r>
    </w:p>
    <w:p w14:paraId="330E6F25" w14:textId="77777777" w:rsidR="001D01D9" w:rsidRDefault="008968BE" w:rsidP="000C65C2">
      <w:pPr>
        <w:jc w:val="center"/>
      </w:pPr>
      <w:r>
        <w:rPr>
          <w:noProof/>
          <w:snapToGrid/>
        </w:rPr>
        <w:drawing>
          <wp:inline distT="0" distB="0" distL="0" distR="0" wp14:anchorId="5EA4077F" wp14:editId="55C08B2C">
            <wp:extent cx="5276850" cy="5981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6850" cy="5981700"/>
                    </a:xfrm>
                    <a:prstGeom prst="rect">
                      <a:avLst/>
                    </a:prstGeom>
                    <a:noFill/>
                    <a:ln>
                      <a:noFill/>
                    </a:ln>
                  </pic:spPr>
                </pic:pic>
              </a:graphicData>
            </a:graphic>
          </wp:inline>
        </w:drawing>
      </w:r>
    </w:p>
    <w:p w14:paraId="4BCAA1A7" w14:textId="77777777" w:rsidR="00C46B38" w:rsidRDefault="00C46B38" w:rsidP="00C46B38">
      <w:pPr>
        <w:pStyle w:val="2"/>
      </w:pPr>
      <w:bookmarkStart w:id="20" w:name="_Toc74149586"/>
      <w:bookmarkStart w:id="21" w:name="_Toc76048046"/>
      <w:r>
        <w:rPr>
          <w:rFonts w:hint="eastAsia"/>
        </w:rPr>
        <w:t>用户的特点</w:t>
      </w:r>
      <w:bookmarkEnd w:id="20"/>
      <w:bookmarkEnd w:id="21"/>
    </w:p>
    <w:p w14:paraId="37A85AE3" w14:textId="77777777" w:rsidR="00C46B38" w:rsidRDefault="00C46B38" w:rsidP="008B3955">
      <w:pPr>
        <w:ind w:firstLine="425"/>
      </w:pPr>
      <w:r>
        <w:rPr>
          <w:rFonts w:hint="eastAsia"/>
        </w:rPr>
        <w:t>本查询系统的目的是方便全体人民查询疫情信息，面向用户是广大人民群众，只需要了解如何使用鼠标以及键盘输入。</w:t>
      </w:r>
    </w:p>
    <w:p w14:paraId="50B37A6D" w14:textId="77777777" w:rsidR="00C46B38" w:rsidRDefault="00C46B38" w:rsidP="00C46B38">
      <w:pPr>
        <w:pStyle w:val="2"/>
      </w:pPr>
      <w:bookmarkStart w:id="22" w:name="_Toc74149587"/>
      <w:bookmarkStart w:id="23" w:name="_Toc76048047"/>
      <w:r>
        <w:rPr>
          <w:rFonts w:hint="eastAsia"/>
        </w:rPr>
        <w:lastRenderedPageBreak/>
        <w:t>限制与约束</w:t>
      </w:r>
      <w:bookmarkEnd w:id="22"/>
      <w:bookmarkEnd w:id="23"/>
      <w:r>
        <w:rPr>
          <w:rFonts w:hint="eastAsia"/>
        </w:rPr>
        <w:t xml:space="preserve"> </w:t>
      </w:r>
    </w:p>
    <w:p w14:paraId="106C77C6" w14:textId="77777777" w:rsidR="00C46B38" w:rsidRDefault="00C46B38" w:rsidP="008B3955">
      <w:pPr>
        <w:ind w:firstLine="425"/>
      </w:pPr>
      <w:r>
        <w:rPr>
          <w:rFonts w:hint="eastAsia"/>
        </w:rPr>
        <w:t>假定：用户能够提供交付测试的环境；用户能够参与到需求的核准工作；</w:t>
      </w:r>
    </w:p>
    <w:p w14:paraId="2C3BA80B" w14:textId="77777777" w:rsidR="00C46B38" w:rsidRDefault="00C46B38" w:rsidP="00C46B38">
      <w:pPr>
        <w:ind w:firstLine="425"/>
        <w:rPr>
          <w:rFonts w:ascii="Segoe UI Historic" w:hAnsi="Segoe UI Historic" w:cs="Segoe UI Historic"/>
        </w:rPr>
      </w:pPr>
      <w:r>
        <w:rPr>
          <w:rFonts w:hint="eastAsia"/>
        </w:rPr>
        <w:t>约束：本系统</w:t>
      </w:r>
      <w:r>
        <w:rPr>
          <w:rFonts w:ascii="Segoe UI Historic" w:hAnsi="Segoe UI Historic" w:cs="Segoe UI Historic" w:hint="eastAsia"/>
        </w:rPr>
        <w:t>于</w:t>
      </w:r>
      <w:r>
        <w:rPr>
          <w:rFonts w:ascii="Segoe UI Historic" w:hAnsi="Segoe UI Historic" w:cs="Segoe UI Historic" w:hint="eastAsia"/>
        </w:rPr>
        <w:t>5</w:t>
      </w:r>
      <w:r>
        <w:rPr>
          <w:rFonts w:ascii="Segoe UI Historic" w:hAnsi="Segoe UI Historic" w:cs="Segoe UI Historic" w:hint="eastAsia"/>
        </w:rPr>
        <w:t>月</w:t>
      </w:r>
      <w:r>
        <w:rPr>
          <w:rFonts w:ascii="Segoe UI Historic" w:hAnsi="Segoe UI Historic" w:cs="Segoe UI Historic" w:hint="eastAsia"/>
        </w:rPr>
        <w:t>2</w:t>
      </w:r>
      <w:r>
        <w:rPr>
          <w:rFonts w:ascii="Segoe UI Historic" w:hAnsi="Segoe UI Historic" w:cs="Segoe UI Historic"/>
        </w:rPr>
        <w:t>0</w:t>
      </w:r>
      <w:r>
        <w:rPr>
          <w:rFonts w:ascii="Segoe UI Historic" w:hAnsi="Segoe UI Historic" w:cs="Segoe UI Historic" w:hint="eastAsia"/>
        </w:rPr>
        <w:t>日开始进行开发，预计开发截止时间为</w:t>
      </w:r>
      <w:r>
        <w:rPr>
          <w:rFonts w:ascii="Segoe UI Historic" w:hAnsi="Segoe UI Historic" w:cs="Segoe UI Historic" w:hint="eastAsia"/>
        </w:rPr>
        <w:t>7</w:t>
      </w:r>
      <w:r>
        <w:rPr>
          <w:rFonts w:ascii="Segoe UI Historic" w:hAnsi="Segoe UI Historic" w:cs="Segoe UI Historic" w:hint="eastAsia"/>
        </w:rPr>
        <w:t>月</w:t>
      </w:r>
      <w:r w:rsidR="008F5412">
        <w:rPr>
          <w:rFonts w:ascii="Segoe UI Historic" w:hAnsi="Segoe UI Historic" w:cs="Segoe UI Historic"/>
        </w:rPr>
        <w:t>15</w:t>
      </w:r>
      <w:r>
        <w:rPr>
          <w:rFonts w:ascii="Segoe UI Historic" w:hAnsi="Segoe UI Historic" w:cs="Segoe UI Historic" w:hint="eastAsia"/>
        </w:rPr>
        <w:t>日；</w:t>
      </w:r>
    </w:p>
    <w:p w14:paraId="07AA81EB" w14:textId="77777777" w:rsidR="008B3955" w:rsidRDefault="00C46B38" w:rsidP="008B3955">
      <w:pPr>
        <w:ind w:firstLine="425"/>
        <w:rPr>
          <w:rFonts w:ascii="Segoe UI Historic" w:hAnsi="Segoe UI Historic" w:cs="Segoe UI Historic"/>
        </w:rPr>
      </w:pPr>
      <w:r>
        <w:rPr>
          <w:rFonts w:ascii="Segoe UI Historic" w:hAnsi="Segoe UI Historic" w:cs="Segoe UI Historic" w:hint="eastAsia"/>
        </w:rPr>
        <w:t>限制：基于</w:t>
      </w:r>
      <w:r w:rsidR="002E2C8E">
        <w:rPr>
          <w:rFonts w:ascii="Segoe UI Historic" w:hAnsi="Segoe UI Historic" w:cs="Segoe UI Historic" w:hint="eastAsia"/>
        </w:rPr>
        <w:t>Go</w:t>
      </w:r>
      <w:r w:rsidR="002E2C8E">
        <w:rPr>
          <w:rFonts w:ascii="Segoe UI Historic" w:hAnsi="Segoe UI Historic" w:cs="Segoe UI Historic" w:hint="eastAsia"/>
        </w:rPr>
        <w:t>、</w:t>
      </w:r>
      <w:r>
        <w:rPr>
          <w:rFonts w:ascii="Segoe UI Historic" w:hAnsi="Segoe UI Historic" w:cs="Segoe UI Historic" w:hint="eastAsia"/>
        </w:rPr>
        <w:t>JDK</w:t>
      </w:r>
      <w:r>
        <w:rPr>
          <w:rFonts w:ascii="Segoe UI Historic" w:hAnsi="Segoe UI Historic" w:cs="Segoe UI Historic"/>
        </w:rPr>
        <w:t xml:space="preserve"> 8</w:t>
      </w:r>
      <w:r>
        <w:rPr>
          <w:rFonts w:ascii="Segoe UI Historic" w:hAnsi="Segoe UI Historic" w:cs="Segoe UI Historic" w:hint="eastAsia"/>
        </w:rPr>
        <w:t>及</w:t>
      </w:r>
      <w:r>
        <w:rPr>
          <w:rFonts w:ascii="Segoe UI Historic" w:hAnsi="Segoe UI Historic" w:cs="Segoe UI Historic" w:hint="eastAsia"/>
        </w:rPr>
        <w:t>Python</w:t>
      </w:r>
      <w:r w:rsidR="00240EF8">
        <w:rPr>
          <w:rFonts w:ascii="Segoe UI Historic" w:hAnsi="Segoe UI Historic" w:cs="Segoe UI Historic"/>
        </w:rPr>
        <w:t xml:space="preserve"> 3</w:t>
      </w:r>
      <w:r>
        <w:rPr>
          <w:rFonts w:ascii="Segoe UI Historic" w:hAnsi="Segoe UI Historic" w:cs="Segoe UI Historic" w:hint="eastAsia"/>
        </w:rPr>
        <w:t>进行开发；使用</w:t>
      </w:r>
      <w:r>
        <w:rPr>
          <w:rFonts w:ascii="Segoe UI Historic" w:hAnsi="Segoe UI Historic" w:cs="Segoe UI Historic" w:hint="eastAsia"/>
        </w:rPr>
        <w:t>MySQL</w:t>
      </w:r>
      <w:r>
        <w:rPr>
          <w:rFonts w:ascii="Segoe UI Historic" w:hAnsi="Segoe UI Historic" w:cs="Segoe UI Historic"/>
        </w:rPr>
        <w:t xml:space="preserve"> 5.7</w:t>
      </w:r>
      <w:r>
        <w:rPr>
          <w:rFonts w:ascii="Segoe UI Historic" w:hAnsi="Segoe UI Historic" w:cs="Segoe UI Historic" w:hint="eastAsia"/>
        </w:rPr>
        <w:t>；使用</w:t>
      </w:r>
      <w:r>
        <w:rPr>
          <w:rFonts w:ascii="Segoe UI Historic" w:hAnsi="Segoe UI Historic" w:cs="Segoe UI Historic" w:hint="eastAsia"/>
        </w:rPr>
        <w:t>Hadoop</w:t>
      </w:r>
      <w:r>
        <w:rPr>
          <w:rFonts w:ascii="Segoe UI Historic" w:hAnsi="Segoe UI Historic" w:cs="Segoe UI Historic"/>
        </w:rPr>
        <w:t xml:space="preserve"> 2.7.3</w:t>
      </w:r>
      <w:r>
        <w:rPr>
          <w:rFonts w:ascii="Segoe UI Historic" w:hAnsi="Segoe UI Historic" w:cs="Segoe UI Historic" w:hint="eastAsia"/>
        </w:rPr>
        <w:t>。</w:t>
      </w:r>
    </w:p>
    <w:p w14:paraId="3346D8A2" w14:textId="77777777" w:rsidR="00C46B38" w:rsidRPr="00FF44F2" w:rsidRDefault="008B3955" w:rsidP="008B3955">
      <w:pPr>
        <w:ind w:firstLine="425"/>
        <w:rPr>
          <w:rFonts w:ascii="Segoe UI Historic" w:hAnsi="Segoe UI Historic" w:cs="Segoe UI Historic"/>
        </w:rPr>
      </w:pPr>
      <w:r>
        <w:rPr>
          <w:rFonts w:ascii="Segoe UI Historic" w:hAnsi="Segoe UI Historic" w:cs="Segoe UI Historic"/>
        </w:rPr>
        <w:br w:type="page"/>
      </w:r>
    </w:p>
    <w:p w14:paraId="3FF18489" w14:textId="77777777" w:rsidR="00C46B38" w:rsidRDefault="00C46B38" w:rsidP="00C46B38">
      <w:pPr>
        <w:pStyle w:val="1"/>
      </w:pPr>
      <w:bookmarkStart w:id="24" w:name="_Toc74149588"/>
      <w:bookmarkStart w:id="25" w:name="_Toc76048048"/>
      <w:r>
        <w:rPr>
          <w:rFonts w:hint="eastAsia"/>
        </w:rPr>
        <w:lastRenderedPageBreak/>
        <w:t>具体需求</w:t>
      </w:r>
      <w:bookmarkEnd w:id="24"/>
      <w:bookmarkEnd w:id="25"/>
    </w:p>
    <w:p w14:paraId="2F7652C3" w14:textId="77777777" w:rsidR="00C46B38" w:rsidRDefault="00C46B38" w:rsidP="00C46B38">
      <w:pPr>
        <w:pStyle w:val="2"/>
      </w:pPr>
      <w:bookmarkStart w:id="26" w:name="_Toc74149589"/>
      <w:bookmarkStart w:id="27" w:name="_Toc76048049"/>
      <w:r>
        <w:rPr>
          <w:rFonts w:hint="eastAsia"/>
        </w:rPr>
        <w:t>功能需求</w:t>
      </w:r>
      <w:bookmarkEnd w:id="26"/>
      <w:bookmarkEnd w:id="27"/>
    </w:p>
    <w:p w14:paraId="6951D842" w14:textId="77777777" w:rsidR="00C46B38" w:rsidRDefault="00C46B38" w:rsidP="00C46B38">
      <w:pPr>
        <w:pStyle w:val="3"/>
      </w:pPr>
      <w:bookmarkStart w:id="28" w:name="_Toc76048050"/>
      <w:r>
        <w:rPr>
          <w:rFonts w:hint="eastAsia"/>
        </w:rPr>
        <w:t>业务流程图</w:t>
      </w:r>
      <w:bookmarkEnd w:id="28"/>
    </w:p>
    <w:p w14:paraId="03E23884" w14:textId="77777777" w:rsidR="0040607F" w:rsidRDefault="000C65C2" w:rsidP="006D49CA">
      <w:pPr>
        <w:ind w:firstLine="425"/>
      </w:pPr>
      <w:r>
        <w:rPr>
          <w:rFonts w:hint="eastAsia"/>
        </w:rPr>
        <w:t>该系统是基于</w:t>
      </w:r>
      <w:r w:rsidR="0040607F" w:rsidRPr="0040607F">
        <w:rPr>
          <w:rFonts w:hint="eastAsia"/>
        </w:rPr>
        <w:t>大数据分析及挖掘的疫情信息展示系统及预测系统。</w:t>
      </w:r>
      <w:r w:rsidR="00143D0D">
        <w:rPr>
          <w:rFonts w:hint="eastAsia"/>
        </w:rPr>
        <w:t>用户</w:t>
      </w:r>
      <w:r w:rsidR="00CD656B">
        <w:rPr>
          <w:rFonts w:hint="eastAsia"/>
        </w:rPr>
        <w:t>可以</w:t>
      </w:r>
      <w:r w:rsidR="00143D0D">
        <w:rPr>
          <w:rFonts w:hint="eastAsia"/>
        </w:rPr>
        <w:t>通过系统</w:t>
      </w:r>
      <w:r w:rsidR="00CD656B">
        <w:rPr>
          <w:rFonts w:hint="eastAsia"/>
        </w:rPr>
        <w:t>对特定地点的疫情信息进行查询。</w:t>
      </w:r>
    </w:p>
    <w:p w14:paraId="189EDFF2" w14:textId="77777777" w:rsidR="00153481" w:rsidRDefault="0040607F" w:rsidP="00FE1BA8">
      <w:pPr>
        <w:pStyle w:val="af2"/>
      </w:pPr>
      <w:r>
        <w:rPr>
          <w:rFonts w:hint="eastAsia"/>
        </w:rPr>
        <w:t xml:space="preserve">图表 </w:t>
      </w:r>
      <w:r w:rsidR="00FE1BA8">
        <w:fldChar w:fldCharType="begin"/>
      </w:r>
      <w:r w:rsidR="00FE1BA8" w:rsidRPr="00F92B77">
        <w:instrText xml:space="preserve"> </w:instrText>
      </w:r>
      <w:r w:rsidR="00FE1BA8" w:rsidRPr="00F92B77">
        <w:rPr>
          <w:rFonts w:hint="eastAsia"/>
        </w:rPr>
        <w:instrText>SEQ 图表 \* ARABIC</w:instrText>
      </w:r>
      <w:r w:rsidR="00FE1BA8" w:rsidRPr="00F92B77">
        <w:instrText xml:space="preserve"> </w:instrText>
      </w:r>
      <w:r w:rsidR="00FE1BA8">
        <w:fldChar w:fldCharType="separate"/>
      </w:r>
      <w:r w:rsidR="00187683">
        <w:rPr>
          <w:noProof/>
        </w:rPr>
        <w:t>2</w:t>
      </w:r>
      <w:r w:rsidR="00FE1BA8">
        <w:fldChar w:fldCharType="end"/>
      </w:r>
      <w:r>
        <w:t xml:space="preserve"> </w:t>
      </w:r>
      <w:r>
        <w:rPr>
          <w:rFonts w:hint="eastAsia"/>
        </w:rPr>
        <w:t>业务流程图</w:t>
      </w:r>
    </w:p>
    <w:p w14:paraId="2201FF0A" w14:textId="77777777" w:rsidR="006D49CA" w:rsidRPr="006D49CA" w:rsidRDefault="008968BE" w:rsidP="006D49CA">
      <w:pPr>
        <w:jc w:val="center"/>
      </w:pPr>
      <w:r w:rsidRPr="00F72F2F">
        <w:rPr>
          <w:noProof/>
          <w:snapToGrid/>
        </w:rPr>
        <w:drawing>
          <wp:inline distT="0" distB="0" distL="0" distR="0" wp14:anchorId="56A7F05F" wp14:editId="03BD611B">
            <wp:extent cx="3454400" cy="3937000"/>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54400" cy="3937000"/>
                    </a:xfrm>
                    <a:prstGeom prst="rect">
                      <a:avLst/>
                    </a:prstGeom>
                    <a:noFill/>
                    <a:ln>
                      <a:noFill/>
                    </a:ln>
                  </pic:spPr>
                </pic:pic>
              </a:graphicData>
            </a:graphic>
          </wp:inline>
        </w:drawing>
      </w:r>
    </w:p>
    <w:p w14:paraId="41A1D7FB" w14:textId="77777777" w:rsidR="00CD656B" w:rsidRDefault="00CD656B" w:rsidP="00CD656B">
      <w:pPr>
        <w:pStyle w:val="3"/>
      </w:pPr>
      <w:bookmarkStart w:id="29" w:name="_Toc76048051"/>
      <w:r>
        <w:rPr>
          <w:rFonts w:hint="eastAsia"/>
        </w:rPr>
        <w:t>数据流分析</w:t>
      </w:r>
      <w:bookmarkEnd w:id="29"/>
    </w:p>
    <w:p w14:paraId="78E79E9B" w14:textId="77777777" w:rsidR="00CD656B" w:rsidRDefault="00CD656B" w:rsidP="00CD656B">
      <w:pPr>
        <w:ind w:firstLine="425"/>
      </w:pPr>
      <w:r>
        <w:rPr>
          <w:rFonts w:hint="eastAsia"/>
        </w:rPr>
        <w:t>用户通过网页输入待查询地点名，系统通过地点名在数据库中查询相应地点疫情数据信息，并将查询到的信息进行可视化处理，最终显示在用户网页上。管理员登陆后可进入后台，对数据库中的疫情信息进行管理</w:t>
      </w:r>
      <w:r w:rsidR="002A1BCC">
        <w:rPr>
          <w:rFonts w:hint="eastAsia"/>
        </w:rPr>
        <w:t>、添加、更新、修改。系统将通过算法自动计算疫情拐点出现日期。</w:t>
      </w:r>
    </w:p>
    <w:p w14:paraId="68BCAC1F" w14:textId="77777777" w:rsidR="00FE1BA8" w:rsidRDefault="00FE1BA8" w:rsidP="00FE1BA8">
      <w:pPr>
        <w:pStyle w:val="af2"/>
      </w:pPr>
      <w:r>
        <w:lastRenderedPageBreak/>
        <w:t xml:space="preserve">图表 </w:t>
      </w:r>
      <w:r>
        <w:fldChar w:fldCharType="begin"/>
      </w:r>
      <w:r w:rsidRPr="00781BF6">
        <w:instrText xml:space="preserve"> SEQ 图表 \* ARABIC </w:instrText>
      </w:r>
      <w:r>
        <w:fldChar w:fldCharType="separate"/>
      </w:r>
      <w:r w:rsidR="00187683">
        <w:rPr>
          <w:noProof/>
        </w:rPr>
        <w:t>3</w:t>
      </w:r>
      <w:r>
        <w:fldChar w:fldCharType="end"/>
      </w:r>
      <w:r>
        <w:t xml:space="preserve"> </w:t>
      </w:r>
      <w:r>
        <w:rPr>
          <w:rFonts w:hint="eastAsia"/>
        </w:rPr>
        <w:t>数据流程图</w:t>
      </w:r>
    </w:p>
    <w:p w14:paraId="29241F5E" w14:textId="77777777" w:rsidR="002A1BCC" w:rsidRDefault="008968BE" w:rsidP="00CD656B">
      <w:pPr>
        <w:ind w:firstLine="425"/>
      </w:pPr>
      <w:r w:rsidRPr="00F72F2F">
        <w:rPr>
          <w:noProof/>
          <w:snapToGrid/>
        </w:rPr>
        <w:drawing>
          <wp:inline distT="0" distB="0" distL="0" distR="0" wp14:anchorId="1342EE33" wp14:editId="09B8E682">
            <wp:extent cx="5283200" cy="2413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3200" cy="2413000"/>
                    </a:xfrm>
                    <a:prstGeom prst="rect">
                      <a:avLst/>
                    </a:prstGeom>
                    <a:noFill/>
                    <a:ln>
                      <a:noFill/>
                    </a:ln>
                  </pic:spPr>
                </pic:pic>
              </a:graphicData>
            </a:graphic>
          </wp:inline>
        </w:drawing>
      </w:r>
    </w:p>
    <w:p w14:paraId="69D42785" w14:textId="77777777" w:rsidR="00A96BAD" w:rsidRDefault="00A96BAD" w:rsidP="00A96BAD">
      <w:pPr>
        <w:pStyle w:val="3"/>
      </w:pPr>
      <w:bookmarkStart w:id="30" w:name="_Toc76048052"/>
      <w:r>
        <w:rPr>
          <w:rFonts w:hint="eastAsia"/>
        </w:rPr>
        <w:t>数据字典</w:t>
      </w:r>
      <w:bookmarkEnd w:id="30"/>
    </w:p>
    <w:p w14:paraId="0AFD195F" w14:textId="77777777" w:rsidR="00A96BAD" w:rsidRDefault="00A96BAD" w:rsidP="00A96BAD">
      <w:pPr>
        <w:ind w:firstLine="425"/>
      </w:pPr>
      <w:r w:rsidRPr="00A96BAD">
        <w:rPr>
          <w:rFonts w:hint="eastAsia"/>
        </w:rPr>
        <w:t>数据项条目，用于标识实体。数据字典是数据库的重要部分，它存放有数据库所用的有关信息，对用户来说是一组只读的表。它是关于数据信息的集合。它是数据流图中所有要素严格定义的场所，这些要素包括数据流、数据流的组成、文件、加工小说明及其他应进入字典的一切数据，其中每个要素对应数据字典中的一项条目。其中，对引用的一些关键字进行说明</w:t>
      </w:r>
      <w:r w:rsidRPr="00A96BAD">
        <w:rPr>
          <w:rFonts w:hint="eastAsia"/>
        </w:rPr>
        <w:t>:PK</w:t>
      </w:r>
      <w:r w:rsidRPr="00A96BAD">
        <w:rPr>
          <w:rFonts w:hint="eastAsia"/>
        </w:rPr>
        <w:t>（主键），</w:t>
      </w:r>
      <w:r w:rsidRPr="00A96BAD">
        <w:rPr>
          <w:rFonts w:hint="eastAsia"/>
        </w:rPr>
        <w:t>FK</w:t>
      </w:r>
      <w:r w:rsidRPr="00A96BAD">
        <w:rPr>
          <w:rFonts w:hint="eastAsia"/>
        </w:rPr>
        <w:t>（外键），</w:t>
      </w:r>
      <w:r w:rsidRPr="00A96BAD">
        <w:rPr>
          <w:rFonts w:hint="eastAsia"/>
        </w:rPr>
        <w:t>Check</w:t>
      </w:r>
      <w:r w:rsidRPr="00A96BAD">
        <w:rPr>
          <w:rFonts w:hint="eastAsia"/>
        </w:rPr>
        <w:t>（检查的范围约束），</w:t>
      </w:r>
      <w:r w:rsidRPr="00A96BAD">
        <w:rPr>
          <w:rFonts w:hint="eastAsia"/>
        </w:rPr>
        <w:t>Not null</w:t>
      </w:r>
      <w:r w:rsidRPr="00A96BAD">
        <w:rPr>
          <w:rFonts w:hint="eastAsia"/>
        </w:rPr>
        <w:t>（不为空值）。</w:t>
      </w:r>
    </w:p>
    <w:p w14:paraId="2AC31540" w14:textId="77777777" w:rsidR="00633EA2" w:rsidRPr="00633EA2" w:rsidRDefault="00633EA2" w:rsidP="00FE1BA8">
      <w:pPr>
        <w:pStyle w:val="af2"/>
      </w:pPr>
      <w:r w:rsidRPr="00633EA2">
        <w:rPr>
          <w:rFonts w:hint="eastAsia"/>
        </w:rPr>
        <w:t xml:space="preserve">表格 </w:t>
      </w:r>
      <w:r w:rsidRPr="00633EA2">
        <w:fldChar w:fldCharType="begin"/>
      </w:r>
      <w:r w:rsidRPr="00633EA2">
        <w:instrText xml:space="preserve"> </w:instrText>
      </w:r>
      <w:r w:rsidRPr="00633EA2">
        <w:rPr>
          <w:rFonts w:hint="eastAsia"/>
        </w:rPr>
        <w:instrText>SEQ 表格 \* ARABIC</w:instrText>
      </w:r>
      <w:r w:rsidRPr="00633EA2">
        <w:instrText xml:space="preserve"> </w:instrText>
      </w:r>
      <w:r w:rsidRPr="00633EA2">
        <w:fldChar w:fldCharType="separate"/>
      </w:r>
      <w:r w:rsidR="00187683">
        <w:rPr>
          <w:noProof/>
        </w:rPr>
        <w:t>2</w:t>
      </w:r>
      <w:r w:rsidRPr="00633EA2">
        <w:fldChar w:fldCharType="end"/>
      </w:r>
      <w:r w:rsidRPr="00633EA2">
        <w:t xml:space="preserve"> </w:t>
      </w:r>
      <w:r w:rsidRPr="00633EA2">
        <w:rPr>
          <w:rFonts w:hint="eastAsia"/>
        </w:rPr>
        <w:t>疫情信息表</w:t>
      </w:r>
    </w:p>
    <w:tbl>
      <w:tblPr>
        <w:tblW w:w="89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
        <w:gridCol w:w="1134"/>
        <w:gridCol w:w="1834"/>
        <w:gridCol w:w="1417"/>
        <w:gridCol w:w="1276"/>
        <w:gridCol w:w="1276"/>
        <w:gridCol w:w="1276"/>
      </w:tblGrid>
      <w:tr w:rsidR="00DD40AE" w14:paraId="52E0938E" w14:textId="77777777" w:rsidTr="00DD40AE">
        <w:trPr>
          <w:jc w:val="center"/>
        </w:trPr>
        <w:tc>
          <w:tcPr>
            <w:tcW w:w="708" w:type="dxa"/>
            <w:shd w:val="clear" w:color="auto" w:fill="606060"/>
            <w:vAlign w:val="center"/>
          </w:tcPr>
          <w:p w14:paraId="1912F385" w14:textId="77777777" w:rsidR="00DD40AE" w:rsidRPr="00073B26" w:rsidRDefault="00DD40AE" w:rsidP="00146CD6">
            <w:pPr>
              <w:jc w:val="center"/>
              <w:rPr>
                <w:color w:val="FFFFFF"/>
              </w:rPr>
            </w:pPr>
            <w:r>
              <w:rPr>
                <w:rFonts w:hint="eastAsia"/>
                <w:color w:val="FFFFFF"/>
              </w:rPr>
              <w:t>编号</w:t>
            </w:r>
          </w:p>
        </w:tc>
        <w:tc>
          <w:tcPr>
            <w:tcW w:w="1134" w:type="dxa"/>
            <w:shd w:val="clear" w:color="auto" w:fill="606060"/>
            <w:vAlign w:val="center"/>
          </w:tcPr>
          <w:p w14:paraId="071502CC" w14:textId="77777777" w:rsidR="00DD40AE" w:rsidRPr="00073B26" w:rsidRDefault="00DD40AE" w:rsidP="00146CD6">
            <w:pPr>
              <w:jc w:val="center"/>
              <w:rPr>
                <w:color w:val="FFFFFF"/>
              </w:rPr>
            </w:pPr>
            <w:r>
              <w:rPr>
                <w:rFonts w:hint="eastAsia"/>
                <w:color w:val="FFFFFF"/>
              </w:rPr>
              <w:t>字段名称</w:t>
            </w:r>
          </w:p>
        </w:tc>
        <w:tc>
          <w:tcPr>
            <w:tcW w:w="1834" w:type="dxa"/>
            <w:shd w:val="clear" w:color="auto" w:fill="606060"/>
            <w:vAlign w:val="center"/>
          </w:tcPr>
          <w:p w14:paraId="4C18F88B" w14:textId="77777777" w:rsidR="00DD40AE" w:rsidRPr="00073B26" w:rsidRDefault="00DD40AE" w:rsidP="00146CD6">
            <w:pPr>
              <w:jc w:val="center"/>
              <w:rPr>
                <w:color w:val="FFFFFF"/>
              </w:rPr>
            </w:pPr>
            <w:r>
              <w:rPr>
                <w:rFonts w:hint="eastAsia"/>
                <w:color w:val="FFFFFF"/>
              </w:rPr>
              <w:t>字段含义</w:t>
            </w:r>
          </w:p>
        </w:tc>
        <w:tc>
          <w:tcPr>
            <w:tcW w:w="1417" w:type="dxa"/>
            <w:shd w:val="clear" w:color="auto" w:fill="606060"/>
          </w:tcPr>
          <w:p w14:paraId="7503BB51" w14:textId="77777777" w:rsidR="00DD40AE" w:rsidRDefault="00DD40AE" w:rsidP="00146CD6">
            <w:pPr>
              <w:jc w:val="center"/>
              <w:rPr>
                <w:color w:val="FFFFFF"/>
              </w:rPr>
            </w:pPr>
            <w:r>
              <w:rPr>
                <w:rFonts w:hint="eastAsia"/>
                <w:color w:val="FFFFFF"/>
              </w:rPr>
              <w:t>字段类型</w:t>
            </w:r>
          </w:p>
        </w:tc>
        <w:tc>
          <w:tcPr>
            <w:tcW w:w="1276" w:type="dxa"/>
            <w:shd w:val="clear" w:color="auto" w:fill="606060"/>
          </w:tcPr>
          <w:p w14:paraId="2B3615ED" w14:textId="77777777" w:rsidR="00DD40AE" w:rsidRDefault="00DD40AE" w:rsidP="00146CD6">
            <w:pPr>
              <w:jc w:val="center"/>
              <w:rPr>
                <w:color w:val="FFFFFF"/>
              </w:rPr>
            </w:pPr>
            <w:r>
              <w:rPr>
                <w:rFonts w:hint="eastAsia"/>
                <w:color w:val="FFFFFF"/>
              </w:rPr>
              <w:t>字段长度</w:t>
            </w:r>
          </w:p>
        </w:tc>
        <w:tc>
          <w:tcPr>
            <w:tcW w:w="1276" w:type="dxa"/>
            <w:shd w:val="clear" w:color="auto" w:fill="606060"/>
          </w:tcPr>
          <w:p w14:paraId="54F3F68B" w14:textId="77777777" w:rsidR="00DD40AE" w:rsidRDefault="00DD40AE" w:rsidP="00146CD6">
            <w:pPr>
              <w:jc w:val="center"/>
              <w:rPr>
                <w:color w:val="FFFFFF"/>
              </w:rPr>
            </w:pPr>
            <w:r>
              <w:rPr>
                <w:rFonts w:hint="eastAsia"/>
                <w:color w:val="FFFFFF"/>
              </w:rPr>
              <w:t>是否主键</w:t>
            </w:r>
          </w:p>
        </w:tc>
        <w:tc>
          <w:tcPr>
            <w:tcW w:w="1276" w:type="dxa"/>
            <w:shd w:val="clear" w:color="auto" w:fill="606060"/>
          </w:tcPr>
          <w:p w14:paraId="2E461D58" w14:textId="77777777" w:rsidR="00DD40AE" w:rsidRDefault="00DD40AE" w:rsidP="00146CD6">
            <w:pPr>
              <w:jc w:val="center"/>
              <w:rPr>
                <w:color w:val="FFFFFF"/>
              </w:rPr>
            </w:pPr>
            <w:r>
              <w:rPr>
                <w:rFonts w:hint="eastAsia"/>
                <w:color w:val="FFFFFF"/>
              </w:rPr>
              <w:t>默认值</w:t>
            </w:r>
          </w:p>
        </w:tc>
      </w:tr>
      <w:tr w:rsidR="003235F1" w14:paraId="17BDBA97" w14:textId="77777777" w:rsidTr="00DD40AE">
        <w:trPr>
          <w:jc w:val="center"/>
        </w:trPr>
        <w:tc>
          <w:tcPr>
            <w:tcW w:w="708" w:type="dxa"/>
            <w:vAlign w:val="center"/>
          </w:tcPr>
          <w:p w14:paraId="0C899F95" w14:textId="77777777" w:rsidR="003235F1" w:rsidRDefault="003235F1" w:rsidP="00146CD6">
            <w:pPr>
              <w:jc w:val="center"/>
            </w:pPr>
            <w:r>
              <w:rPr>
                <w:rFonts w:hint="eastAsia"/>
              </w:rPr>
              <w:t>1</w:t>
            </w:r>
          </w:p>
        </w:tc>
        <w:tc>
          <w:tcPr>
            <w:tcW w:w="1134" w:type="dxa"/>
            <w:vAlign w:val="center"/>
          </w:tcPr>
          <w:p w14:paraId="16BBC750" w14:textId="77777777" w:rsidR="003235F1" w:rsidRDefault="003235F1" w:rsidP="003235F1">
            <w:pPr>
              <w:jc w:val="center"/>
            </w:pPr>
            <w:r>
              <w:rPr>
                <w:rFonts w:hint="eastAsia"/>
              </w:rPr>
              <w:t>n</w:t>
            </w:r>
            <w:r>
              <w:t>o</w:t>
            </w:r>
          </w:p>
        </w:tc>
        <w:tc>
          <w:tcPr>
            <w:tcW w:w="1834" w:type="dxa"/>
            <w:vAlign w:val="center"/>
          </w:tcPr>
          <w:p w14:paraId="3CD9F3AC" w14:textId="77777777" w:rsidR="003235F1" w:rsidRDefault="00D70BF9" w:rsidP="00146CD6">
            <w:r>
              <w:rPr>
                <w:rFonts w:hint="eastAsia"/>
              </w:rPr>
              <w:t>编号</w:t>
            </w:r>
          </w:p>
        </w:tc>
        <w:tc>
          <w:tcPr>
            <w:tcW w:w="1417" w:type="dxa"/>
          </w:tcPr>
          <w:p w14:paraId="1065DC63" w14:textId="77777777" w:rsidR="003235F1" w:rsidRDefault="00D70BF9" w:rsidP="00146CD6">
            <w:r>
              <w:rPr>
                <w:rFonts w:hint="eastAsia"/>
              </w:rPr>
              <w:t>int</w:t>
            </w:r>
          </w:p>
        </w:tc>
        <w:tc>
          <w:tcPr>
            <w:tcW w:w="1276" w:type="dxa"/>
          </w:tcPr>
          <w:p w14:paraId="2EC47FB5" w14:textId="77777777" w:rsidR="003235F1" w:rsidRDefault="00D70BF9" w:rsidP="00146CD6">
            <w:r>
              <w:rPr>
                <w:rFonts w:hint="eastAsia"/>
              </w:rPr>
              <w:t>8</w:t>
            </w:r>
          </w:p>
        </w:tc>
        <w:tc>
          <w:tcPr>
            <w:tcW w:w="1276" w:type="dxa"/>
          </w:tcPr>
          <w:p w14:paraId="43641001" w14:textId="77777777" w:rsidR="003235F1" w:rsidRDefault="00D70BF9" w:rsidP="00146CD6">
            <w:r>
              <w:rPr>
                <w:rFonts w:hint="eastAsia"/>
              </w:rPr>
              <w:t>y</w:t>
            </w:r>
            <w:r>
              <w:t>es</w:t>
            </w:r>
          </w:p>
        </w:tc>
        <w:tc>
          <w:tcPr>
            <w:tcW w:w="1276" w:type="dxa"/>
          </w:tcPr>
          <w:p w14:paraId="70C6DA9D" w14:textId="77777777" w:rsidR="003235F1" w:rsidRDefault="003235F1" w:rsidP="00146CD6"/>
        </w:tc>
      </w:tr>
      <w:tr w:rsidR="00DD40AE" w14:paraId="3B749126" w14:textId="77777777" w:rsidTr="00DD40AE">
        <w:trPr>
          <w:jc w:val="center"/>
        </w:trPr>
        <w:tc>
          <w:tcPr>
            <w:tcW w:w="708" w:type="dxa"/>
            <w:vAlign w:val="center"/>
          </w:tcPr>
          <w:p w14:paraId="64ABE894" w14:textId="77777777" w:rsidR="00DD40AE" w:rsidRDefault="003235F1" w:rsidP="00146CD6">
            <w:pPr>
              <w:jc w:val="center"/>
            </w:pPr>
            <w:r>
              <w:t>2</w:t>
            </w:r>
          </w:p>
        </w:tc>
        <w:tc>
          <w:tcPr>
            <w:tcW w:w="1134" w:type="dxa"/>
            <w:vAlign w:val="center"/>
          </w:tcPr>
          <w:p w14:paraId="320658AC" w14:textId="77777777" w:rsidR="00DD40AE" w:rsidRDefault="00465290" w:rsidP="00146CD6">
            <w:pPr>
              <w:jc w:val="center"/>
            </w:pPr>
            <w:r>
              <w:rPr>
                <w:rFonts w:hint="eastAsia"/>
              </w:rPr>
              <w:t>date</w:t>
            </w:r>
          </w:p>
        </w:tc>
        <w:tc>
          <w:tcPr>
            <w:tcW w:w="1834" w:type="dxa"/>
            <w:vAlign w:val="center"/>
          </w:tcPr>
          <w:p w14:paraId="38848F55" w14:textId="77777777" w:rsidR="00DD40AE" w:rsidRDefault="00465290" w:rsidP="00146CD6">
            <w:r>
              <w:rPr>
                <w:rFonts w:hint="eastAsia"/>
              </w:rPr>
              <w:t>日期</w:t>
            </w:r>
          </w:p>
        </w:tc>
        <w:tc>
          <w:tcPr>
            <w:tcW w:w="1417" w:type="dxa"/>
          </w:tcPr>
          <w:p w14:paraId="507B8958" w14:textId="77777777" w:rsidR="00DD40AE" w:rsidRPr="00DD40AE" w:rsidRDefault="003235F1" w:rsidP="00146CD6">
            <w:r>
              <w:rPr>
                <w:rFonts w:hint="eastAsia"/>
              </w:rPr>
              <w:t>varchar</w:t>
            </w:r>
          </w:p>
        </w:tc>
        <w:tc>
          <w:tcPr>
            <w:tcW w:w="1276" w:type="dxa"/>
          </w:tcPr>
          <w:p w14:paraId="2E50CA2A" w14:textId="77777777" w:rsidR="00DD40AE" w:rsidRDefault="00D70BF9" w:rsidP="00146CD6">
            <w:r>
              <w:rPr>
                <w:rFonts w:hint="eastAsia"/>
              </w:rPr>
              <w:t>1</w:t>
            </w:r>
            <w:r>
              <w:t>0</w:t>
            </w:r>
          </w:p>
        </w:tc>
        <w:tc>
          <w:tcPr>
            <w:tcW w:w="1276" w:type="dxa"/>
          </w:tcPr>
          <w:p w14:paraId="6C6874E3" w14:textId="77777777" w:rsidR="00DD40AE" w:rsidRDefault="00DD40AE" w:rsidP="00146CD6"/>
        </w:tc>
        <w:tc>
          <w:tcPr>
            <w:tcW w:w="1276" w:type="dxa"/>
          </w:tcPr>
          <w:p w14:paraId="7E591B2D" w14:textId="77777777" w:rsidR="00DD40AE" w:rsidRDefault="00DD40AE" w:rsidP="00146CD6"/>
        </w:tc>
      </w:tr>
      <w:tr w:rsidR="00DD40AE" w14:paraId="43E207C0" w14:textId="77777777" w:rsidTr="00DD40AE">
        <w:trPr>
          <w:jc w:val="center"/>
        </w:trPr>
        <w:tc>
          <w:tcPr>
            <w:tcW w:w="708" w:type="dxa"/>
            <w:vAlign w:val="center"/>
          </w:tcPr>
          <w:p w14:paraId="01F125C4" w14:textId="77777777" w:rsidR="00DD40AE" w:rsidRDefault="003235F1" w:rsidP="00146CD6">
            <w:pPr>
              <w:jc w:val="center"/>
            </w:pPr>
            <w:r>
              <w:t>3</w:t>
            </w:r>
          </w:p>
        </w:tc>
        <w:tc>
          <w:tcPr>
            <w:tcW w:w="1134" w:type="dxa"/>
            <w:vAlign w:val="center"/>
          </w:tcPr>
          <w:p w14:paraId="1B428435" w14:textId="77777777" w:rsidR="00DD40AE" w:rsidRDefault="00465290" w:rsidP="00146CD6">
            <w:pPr>
              <w:jc w:val="center"/>
            </w:pPr>
            <w:r>
              <w:rPr>
                <w:rFonts w:hint="eastAsia"/>
              </w:rPr>
              <w:t>county</w:t>
            </w:r>
          </w:p>
        </w:tc>
        <w:tc>
          <w:tcPr>
            <w:tcW w:w="1834" w:type="dxa"/>
            <w:vAlign w:val="center"/>
          </w:tcPr>
          <w:p w14:paraId="61D69AFA" w14:textId="77777777" w:rsidR="00DD40AE" w:rsidRDefault="00465290" w:rsidP="00146CD6">
            <w:r>
              <w:rPr>
                <w:rFonts w:hint="eastAsia"/>
              </w:rPr>
              <w:t>郡名</w:t>
            </w:r>
          </w:p>
        </w:tc>
        <w:tc>
          <w:tcPr>
            <w:tcW w:w="1417" w:type="dxa"/>
          </w:tcPr>
          <w:p w14:paraId="010462BC" w14:textId="77777777" w:rsidR="00DD40AE" w:rsidRDefault="00D70BF9" w:rsidP="00146CD6">
            <w:r>
              <w:rPr>
                <w:rFonts w:hint="eastAsia"/>
              </w:rPr>
              <w:t>v</w:t>
            </w:r>
            <w:r>
              <w:t>archar</w:t>
            </w:r>
          </w:p>
        </w:tc>
        <w:tc>
          <w:tcPr>
            <w:tcW w:w="1276" w:type="dxa"/>
          </w:tcPr>
          <w:p w14:paraId="204C67B8" w14:textId="77777777" w:rsidR="00DD40AE" w:rsidRDefault="00D70BF9" w:rsidP="00146CD6">
            <w:r>
              <w:rPr>
                <w:rFonts w:hint="eastAsia"/>
              </w:rPr>
              <w:t>4</w:t>
            </w:r>
            <w:r>
              <w:t>0</w:t>
            </w:r>
          </w:p>
        </w:tc>
        <w:tc>
          <w:tcPr>
            <w:tcW w:w="1276" w:type="dxa"/>
          </w:tcPr>
          <w:p w14:paraId="2E33B1C6" w14:textId="77777777" w:rsidR="00DD40AE" w:rsidRDefault="00DD40AE" w:rsidP="00146CD6"/>
        </w:tc>
        <w:tc>
          <w:tcPr>
            <w:tcW w:w="1276" w:type="dxa"/>
          </w:tcPr>
          <w:p w14:paraId="1037B331" w14:textId="77777777" w:rsidR="00DD40AE" w:rsidRDefault="00DD40AE" w:rsidP="00146CD6"/>
        </w:tc>
      </w:tr>
      <w:tr w:rsidR="00DD40AE" w14:paraId="35CCAC7B" w14:textId="77777777" w:rsidTr="00DD40AE">
        <w:trPr>
          <w:jc w:val="center"/>
        </w:trPr>
        <w:tc>
          <w:tcPr>
            <w:tcW w:w="708" w:type="dxa"/>
            <w:vAlign w:val="center"/>
          </w:tcPr>
          <w:p w14:paraId="515021A2" w14:textId="77777777" w:rsidR="00DD40AE" w:rsidRDefault="003235F1" w:rsidP="00146CD6">
            <w:pPr>
              <w:jc w:val="center"/>
            </w:pPr>
            <w:r>
              <w:t>4</w:t>
            </w:r>
          </w:p>
        </w:tc>
        <w:tc>
          <w:tcPr>
            <w:tcW w:w="1134" w:type="dxa"/>
            <w:vAlign w:val="center"/>
          </w:tcPr>
          <w:p w14:paraId="0A2733F3" w14:textId="77777777" w:rsidR="00DD40AE" w:rsidRDefault="00465290" w:rsidP="00146CD6">
            <w:pPr>
              <w:jc w:val="center"/>
            </w:pPr>
            <w:r>
              <w:t>state</w:t>
            </w:r>
          </w:p>
        </w:tc>
        <w:tc>
          <w:tcPr>
            <w:tcW w:w="1834" w:type="dxa"/>
            <w:vAlign w:val="center"/>
          </w:tcPr>
          <w:p w14:paraId="1D009A91" w14:textId="77777777" w:rsidR="00DD40AE" w:rsidRDefault="00465290" w:rsidP="00146CD6">
            <w:r>
              <w:rPr>
                <w:rFonts w:hint="eastAsia"/>
              </w:rPr>
              <w:t>州名</w:t>
            </w:r>
          </w:p>
        </w:tc>
        <w:tc>
          <w:tcPr>
            <w:tcW w:w="1417" w:type="dxa"/>
          </w:tcPr>
          <w:p w14:paraId="3B366360" w14:textId="77777777" w:rsidR="00DD40AE" w:rsidRDefault="00D70BF9" w:rsidP="00146CD6">
            <w:r>
              <w:rPr>
                <w:rFonts w:hint="eastAsia"/>
              </w:rPr>
              <w:t>v</w:t>
            </w:r>
            <w:r>
              <w:t>archar</w:t>
            </w:r>
          </w:p>
        </w:tc>
        <w:tc>
          <w:tcPr>
            <w:tcW w:w="1276" w:type="dxa"/>
          </w:tcPr>
          <w:p w14:paraId="308F2448" w14:textId="77777777" w:rsidR="00DD40AE" w:rsidRDefault="00D70BF9" w:rsidP="00146CD6">
            <w:r>
              <w:rPr>
                <w:rFonts w:hint="eastAsia"/>
              </w:rPr>
              <w:t>4</w:t>
            </w:r>
            <w:r>
              <w:t>0</w:t>
            </w:r>
          </w:p>
        </w:tc>
        <w:tc>
          <w:tcPr>
            <w:tcW w:w="1276" w:type="dxa"/>
          </w:tcPr>
          <w:p w14:paraId="7E6F9FCA" w14:textId="77777777" w:rsidR="00DD40AE" w:rsidRDefault="00DD40AE" w:rsidP="00146CD6"/>
        </w:tc>
        <w:tc>
          <w:tcPr>
            <w:tcW w:w="1276" w:type="dxa"/>
          </w:tcPr>
          <w:p w14:paraId="1B520D15" w14:textId="77777777" w:rsidR="00DD40AE" w:rsidRDefault="00DD40AE" w:rsidP="00146CD6"/>
        </w:tc>
      </w:tr>
      <w:tr w:rsidR="00465290" w14:paraId="7264B871" w14:textId="77777777" w:rsidTr="00DD40AE">
        <w:trPr>
          <w:jc w:val="center"/>
        </w:trPr>
        <w:tc>
          <w:tcPr>
            <w:tcW w:w="708" w:type="dxa"/>
            <w:vAlign w:val="center"/>
          </w:tcPr>
          <w:p w14:paraId="0801B9F6" w14:textId="77777777" w:rsidR="00465290" w:rsidRDefault="003235F1" w:rsidP="00146CD6">
            <w:pPr>
              <w:jc w:val="center"/>
            </w:pPr>
            <w:r>
              <w:t>5</w:t>
            </w:r>
          </w:p>
        </w:tc>
        <w:tc>
          <w:tcPr>
            <w:tcW w:w="1134" w:type="dxa"/>
            <w:vAlign w:val="center"/>
          </w:tcPr>
          <w:p w14:paraId="4547CC96" w14:textId="77777777" w:rsidR="00465290" w:rsidRDefault="00465290" w:rsidP="00146CD6">
            <w:pPr>
              <w:jc w:val="center"/>
            </w:pPr>
            <w:r>
              <w:rPr>
                <w:rFonts w:hint="eastAsia"/>
              </w:rPr>
              <w:t>c</w:t>
            </w:r>
            <w:r>
              <w:t>ases</w:t>
            </w:r>
          </w:p>
        </w:tc>
        <w:tc>
          <w:tcPr>
            <w:tcW w:w="1834" w:type="dxa"/>
            <w:vAlign w:val="center"/>
          </w:tcPr>
          <w:p w14:paraId="6E807580" w14:textId="77777777" w:rsidR="00465290" w:rsidRDefault="003235F1" w:rsidP="00146CD6">
            <w:r>
              <w:rPr>
                <w:rFonts w:hint="eastAsia"/>
              </w:rPr>
              <w:t>病例</w:t>
            </w:r>
          </w:p>
        </w:tc>
        <w:tc>
          <w:tcPr>
            <w:tcW w:w="1417" w:type="dxa"/>
          </w:tcPr>
          <w:p w14:paraId="512895A0" w14:textId="77777777" w:rsidR="00465290" w:rsidRDefault="00D70BF9" w:rsidP="00146CD6">
            <w:r>
              <w:rPr>
                <w:rFonts w:hint="eastAsia"/>
              </w:rPr>
              <w:t>i</w:t>
            </w:r>
            <w:r>
              <w:t>nt</w:t>
            </w:r>
          </w:p>
        </w:tc>
        <w:tc>
          <w:tcPr>
            <w:tcW w:w="1276" w:type="dxa"/>
          </w:tcPr>
          <w:p w14:paraId="1D010B25" w14:textId="77777777" w:rsidR="00465290" w:rsidRDefault="00D70BF9" w:rsidP="00146CD6">
            <w:r>
              <w:rPr>
                <w:rFonts w:hint="eastAsia"/>
              </w:rPr>
              <w:t>8</w:t>
            </w:r>
          </w:p>
        </w:tc>
        <w:tc>
          <w:tcPr>
            <w:tcW w:w="1276" w:type="dxa"/>
          </w:tcPr>
          <w:p w14:paraId="4C15531F" w14:textId="77777777" w:rsidR="00465290" w:rsidRDefault="00465290" w:rsidP="00146CD6"/>
        </w:tc>
        <w:tc>
          <w:tcPr>
            <w:tcW w:w="1276" w:type="dxa"/>
          </w:tcPr>
          <w:p w14:paraId="6922AD71" w14:textId="77777777" w:rsidR="00465290" w:rsidRDefault="00000F91" w:rsidP="00146CD6">
            <w:r>
              <w:t>0</w:t>
            </w:r>
          </w:p>
        </w:tc>
      </w:tr>
      <w:tr w:rsidR="00465290" w14:paraId="4C7FE61E" w14:textId="77777777" w:rsidTr="00DD40AE">
        <w:trPr>
          <w:jc w:val="center"/>
        </w:trPr>
        <w:tc>
          <w:tcPr>
            <w:tcW w:w="708" w:type="dxa"/>
            <w:vAlign w:val="center"/>
          </w:tcPr>
          <w:p w14:paraId="1D04B293" w14:textId="77777777" w:rsidR="00465290" w:rsidRDefault="003235F1" w:rsidP="00146CD6">
            <w:pPr>
              <w:jc w:val="center"/>
            </w:pPr>
            <w:r>
              <w:t>6</w:t>
            </w:r>
          </w:p>
        </w:tc>
        <w:tc>
          <w:tcPr>
            <w:tcW w:w="1134" w:type="dxa"/>
            <w:vAlign w:val="center"/>
          </w:tcPr>
          <w:p w14:paraId="58437E0E" w14:textId="77777777" w:rsidR="00465290" w:rsidRDefault="00465290" w:rsidP="00146CD6">
            <w:pPr>
              <w:jc w:val="center"/>
            </w:pPr>
            <w:r>
              <w:rPr>
                <w:rFonts w:hint="eastAsia"/>
              </w:rPr>
              <w:t>d</w:t>
            </w:r>
            <w:r>
              <w:t>eaths</w:t>
            </w:r>
          </w:p>
        </w:tc>
        <w:tc>
          <w:tcPr>
            <w:tcW w:w="1834" w:type="dxa"/>
            <w:vAlign w:val="center"/>
          </w:tcPr>
          <w:p w14:paraId="3047B1F5" w14:textId="77777777" w:rsidR="00465290" w:rsidRDefault="003235F1" w:rsidP="00146CD6">
            <w:r>
              <w:rPr>
                <w:rFonts w:hint="eastAsia"/>
              </w:rPr>
              <w:t>死亡人数</w:t>
            </w:r>
          </w:p>
        </w:tc>
        <w:tc>
          <w:tcPr>
            <w:tcW w:w="1417" w:type="dxa"/>
          </w:tcPr>
          <w:p w14:paraId="4982D9CC" w14:textId="77777777" w:rsidR="00465290" w:rsidRDefault="00D70BF9" w:rsidP="00146CD6">
            <w:r>
              <w:rPr>
                <w:rFonts w:hint="eastAsia"/>
              </w:rPr>
              <w:t>i</w:t>
            </w:r>
            <w:r>
              <w:t>nt</w:t>
            </w:r>
          </w:p>
        </w:tc>
        <w:tc>
          <w:tcPr>
            <w:tcW w:w="1276" w:type="dxa"/>
          </w:tcPr>
          <w:p w14:paraId="3BEA4020" w14:textId="77777777" w:rsidR="00465290" w:rsidRDefault="00D70BF9" w:rsidP="00146CD6">
            <w:r>
              <w:rPr>
                <w:rFonts w:hint="eastAsia"/>
              </w:rPr>
              <w:t>8</w:t>
            </w:r>
          </w:p>
        </w:tc>
        <w:tc>
          <w:tcPr>
            <w:tcW w:w="1276" w:type="dxa"/>
          </w:tcPr>
          <w:p w14:paraId="24AADD60" w14:textId="77777777" w:rsidR="00465290" w:rsidRDefault="00465290" w:rsidP="00146CD6"/>
        </w:tc>
        <w:tc>
          <w:tcPr>
            <w:tcW w:w="1276" w:type="dxa"/>
          </w:tcPr>
          <w:p w14:paraId="49FB65DF" w14:textId="77777777" w:rsidR="00465290" w:rsidRDefault="00000F91" w:rsidP="00146CD6">
            <w:r>
              <w:rPr>
                <w:rFonts w:hint="eastAsia"/>
              </w:rPr>
              <w:t>0</w:t>
            </w:r>
          </w:p>
        </w:tc>
      </w:tr>
    </w:tbl>
    <w:p w14:paraId="61ABD906" w14:textId="77777777" w:rsidR="00633EA2" w:rsidRDefault="00633EA2" w:rsidP="00FE1BA8">
      <w:pPr>
        <w:pStyle w:val="af2"/>
      </w:pPr>
      <w:r>
        <w:rPr>
          <w:rFonts w:hint="eastAsia"/>
        </w:rPr>
        <w:t xml:space="preserve">表格 </w:t>
      </w:r>
      <w:r>
        <w:fldChar w:fldCharType="begin"/>
      </w:r>
      <w:r w:rsidRPr="00376008">
        <w:instrText xml:space="preserve"> </w:instrText>
      </w:r>
      <w:r w:rsidRPr="00376008">
        <w:rPr>
          <w:rFonts w:hint="eastAsia"/>
        </w:rPr>
        <w:instrText>SEQ 表格 \* ARABIC</w:instrText>
      </w:r>
      <w:r w:rsidRPr="00376008">
        <w:instrText xml:space="preserve"> </w:instrText>
      </w:r>
      <w:r>
        <w:fldChar w:fldCharType="separate"/>
      </w:r>
      <w:r w:rsidR="00187683">
        <w:rPr>
          <w:noProof/>
        </w:rPr>
        <w:t>3</w:t>
      </w:r>
      <w:r>
        <w:fldChar w:fldCharType="end"/>
      </w:r>
      <w:r>
        <w:t xml:space="preserve"> </w:t>
      </w:r>
      <w:r w:rsidR="004642C1">
        <w:rPr>
          <w:rFonts w:hint="eastAsia"/>
        </w:rPr>
        <w:t>用户</w:t>
      </w:r>
      <w:r>
        <w:rPr>
          <w:rFonts w:hint="eastAsia"/>
        </w:rPr>
        <w:t>信息表</w:t>
      </w:r>
    </w:p>
    <w:tbl>
      <w:tblPr>
        <w:tblW w:w="89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
        <w:gridCol w:w="1134"/>
        <w:gridCol w:w="1834"/>
        <w:gridCol w:w="1417"/>
        <w:gridCol w:w="1276"/>
        <w:gridCol w:w="1276"/>
        <w:gridCol w:w="1276"/>
      </w:tblGrid>
      <w:tr w:rsidR="00633EA2" w14:paraId="1CC3EBA8" w14:textId="77777777" w:rsidTr="00146CD6">
        <w:trPr>
          <w:jc w:val="center"/>
        </w:trPr>
        <w:tc>
          <w:tcPr>
            <w:tcW w:w="708" w:type="dxa"/>
            <w:shd w:val="clear" w:color="auto" w:fill="606060"/>
            <w:vAlign w:val="center"/>
          </w:tcPr>
          <w:p w14:paraId="18B1AA00" w14:textId="77777777" w:rsidR="00633EA2" w:rsidRPr="00073B26" w:rsidRDefault="00633EA2" w:rsidP="00146CD6">
            <w:pPr>
              <w:jc w:val="center"/>
              <w:rPr>
                <w:color w:val="FFFFFF"/>
              </w:rPr>
            </w:pPr>
            <w:r>
              <w:rPr>
                <w:rFonts w:hint="eastAsia"/>
                <w:color w:val="FFFFFF"/>
              </w:rPr>
              <w:t>编号</w:t>
            </w:r>
          </w:p>
        </w:tc>
        <w:tc>
          <w:tcPr>
            <w:tcW w:w="1134" w:type="dxa"/>
            <w:shd w:val="clear" w:color="auto" w:fill="606060"/>
            <w:vAlign w:val="center"/>
          </w:tcPr>
          <w:p w14:paraId="72D38E46" w14:textId="77777777" w:rsidR="00633EA2" w:rsidRPr="00073B26" w:rsidRDefault="00633EA2" w:rsidP="00146CD6">
            <w:pPr>
              <w:jc w:val="center"/>
              <w:rPr>
                <w:color w:val="FFFFFF"/>
              </w:rPr>
            </w:pPr>
            <w:r>
              <w:rPr>
                <w:rFonts w:hint="eastAsia"/>
                <w:color w:val="FFFFFF"/>
              </w:rPr>
              <w:t>字段名称</w:t>
            </w:r>
          </w:p>
        </w:tc>
        <w:tc>
          <w:tcPr>
            <w:tcW w:w="1834" w:type="dxa"/>
            <w:shd w:val="clear" w:color="auto" w:fill="606060"/>
            <w:vAlign w:val="center"/>
          </w:tcPr>
          <w:p w14:paraId="39061030" w14:textId="77777777" w:rsidR="00633EA2" w:rsidRPr="00073B26" w:rsidRDefault="00633EA2" w:rsidP="00146CD6">
            <w:pPr>
              <w:jc w:val="center"/>
              <w:rPr>
                <w:color w:val="FFFFFF"/>
              </w:rPr>
            </w:pPr>
            <w:r>
              <w:rPr>
                <w:rFonts w:hint="eastAsia"/>
                <w:color w:val="FFFFFF"/>
              </w:rPr>
              <w:t>字段含义</w:t>
            </w:r>
          </w:p>
        </w:tc>
        <w:tc>
          <w:tcPr>
            <w:tcW w:w="1417" w:type="dxa"/>
            <w:shd w:val="clear" w:color="auto" w:fill="606060"/>
          </w:tcPr>
          <w:p w14:paraId="38A7C58C" w14:textId="77777777" w:rsidR="00633EA2" w:rsidRDefault="00633EA2" w:rsidP="00146CD6">
            <w:pPr>
              <w:jc w:val="center"/>
              <w:rPr>
                <w:color w:val="FFFFFF"/>
              </w:rPr>
            </w:pPr>
            <w:r>
              <w:rPr>
                <w:rFonts w:hint="eastAsia"/>
                <w:color w:val="FFFFFF"/>
              </w:rPr>
              <w:t>字段类型</w:t>
            </w:r>
          </w:p>
        </w:tc>
        <w:tc>
          <w:tcPr>
            <w:tcW w:w="1276" w:type="dxa"/>
            <w:shd w:val="clear" w:color="auto" w:fill="606060"/>
          </w:tcPr>
          <w:p w14:paraId="175269F9" w14:textId="77777777" w:rsidR="00633EA2" w:rsidRDefault="00633EA2" w:rsidP="00146CD6">
            <w:pPr>
              <w:jc w:val="center"/>
              <w:rPr>
                <w:color w:val="FFFFFF"/>
              </w:rPr>
            </w:pPr>
            <w:r>
              <w:rPr>
                <w:rFonts w:hint="eastAsia"/>
                <w:color w:val="FFFFFF"/>
              </w:rPr>
              <w:t>字段长度</w:t>
            </w:r>
          </w:p>
        </w:tc>
        <w:tc>
          <w:tcPr>
            <w:tcW w:w="1276" w:type="dxa"/>
            <w:shd w:val="clear" w:color="auto" w:fill="606060"/>
          </w:tcPr>
          <w:p w14:paraId="4FB82E54" w14:textId="77777777" w:rsidR="00633EA2" w:rsidRDefault="00633EA2" w:rsidP="00146CD6">
            <w:pPr>
              <w:jc w:val="center"/>
              <w:rPr>
                <w:color w:val="FFFFFF"/>
              </w:rPr>
            </w:pPr>
            <w:r>
              <w:rPr>
                <w:rFonts w:hint="eastAsia"/>
                <w:color w:val="FFFFFF"/>
              </w:rPr>
              <w:t>是否主键</w:t>
            </w:r>
          </w:p>
        </w:tc>
        <w:tc>
          <w:tcPr>
            <w:tcW w:w="1276" w:type="dxa"/>
            <w:shd w:val="clear" w:color="auto" w:fill="606060"/>
          </w:tcPr>
          <w:p w14:paraId="67D6212F" w14:textId="77777777" w:rsidR="00633EA2" w:rsidRDefault="00633EA2" w:rsidP="00146CD6">
            <w:pPr>
              <w:jc w:val="center"/>
              <w:rPr>
                <w:color w:val="FFFFFF"/>
              </w:rPr>
            </w:pPr>
            <w:r>
              <w:rPr>
                <w:rFonts w:hint="eastAsia"/>
                <w:color w:val="FFFFFF"/>
              </w:rPr>
              <w:t>默认值</w:t>
            </w:r>
          </w:p>
        </w:tc>
      </w:tr>
      <w:tr w:rsidR="00633EA2" w14:paraId="0B5FFA76" w14:textId="77777777" w:rsidTr="00146CD6">
        <w:trPr>
          <w:jc w:val="center"/>
        </w:trPr>
        <w:tc>
          <w:tcPr>
            <w:tcW w:w="708" w:type="dxa"/>
            <w:vAlign w:val="center"/>
          </w:tcPr>
          <w:p w14:paraId="23344EDF" w14:textId="77777777" w:rsidR="00633EA2" w:rsidRDefault="00633EA2" w:rsidP="00146CD6">
            <w:pPr>
              <w:jc w:val="center"/>
            </w:pPr>
            <w:r>
              <w:rPr>
                <w:rFonts w:hint="eastAsia"/>
              </w:rPr>
              <w:t>1</w:t>
            </w:r>
          </w:p>
        </w:tc>
        <w:tc>
          <w:tcPr>
            <w:tcW w:w="1134" w:type="dxa"/>
            <w:vAlign w:val="center"/>
          </w:tcPr>
          <w:p w14:paraId="28C27563" w14:textId="77777777" w:rsidR="00633EA2" w:rsidRDefault="00376008" w:rsidP="00146CD6">
            <w:pPr>
              <w:jc w:val="center"/>
            </w:pPr>
            <w:proofErr w:type="spellStart"/>
            <w:r>
              <w:t>uid</w:t>
            </w:r>
            <w:proofErr w:type="spellEnd"/>
          </w:p>
        </w:tc>
        <w:tc>
          <w:tcPr>
            <w:tcW w:w="1834" w:type="dxa"/>
            <w:vAlign w:val="center"/>
          </w:tcPr>
          <w:p w14:paraId="471E2F88" w14:textId="275D9CAC" w:rsidR="00633EA2" w:rsidRDefault="00025347" w:rsidP="00146CD6">
            <w:r>
              <w:rPr>
                <w:rFonts w:hint="eastAsia"/>
              </w:rPr>
              <w:t>用户</w:t>
            </w:r>
            <w:r w:rsidR="00633EA2">
              <w:rPr>
                <w:rFonts w:hint="eastAsia"/>
              </w:rPr>
              <w:t>编号</w:t>
            </w:r>
          </w:p>
        </w:tc>
        <w:tc>
          <w:tcPr>
            <w:tcW w:w="1417" w:type="dxa"/>
          </w:tcPr>
          <w:p w14:paraId="6C1242B4" w14:textId="77777777" w:rsidR="00633EA2" w:rsidRDefault="00633EA2" w:rsidP="00146CD6">
            <w:r>
              <w:rPr>
                <w:rFonts w:hint="eastAsia"/>
              </w:rPr>
              <w:t>int</w:t>
            </w:r>
          </w:p>
        </w:tc>
        <w:tc>
          <w:tcPr>
            <w:tcW w:w="1276" w:type="dxa"/>
          </w:tcPr>
          <w:p w14:paraId="1395EC7A" w14:textId="77777777" w:rsidR="00633EA2" w:rsidRDefault="00633EA2" w:rsidP="00146CD6">
            <w:r>
              <w:rPr>
                <w:rFonts w:hint="eastAsia"/>
              </w:rPr>
              <w:t>8</w:t>
            </w:r>
          </w:p>
        </w:tc>
        <w:tc>
          <w:tcPr>
            <w:tcW w:w="1276" w:type="dxa"/>
          </w:tcPr>
          <w:p w14:paraId="799DCC2C" w14:textId="77777777" w:rsidR="00633EA2" w:rsidRDefault="00633EA2" w:rsidP="00146CD6">
            <w:r>
              <w:rPr>
                <w:rFonts w:hint="eastAsia"/>
              </w:rPr>
              <w:t>y</w:t>
            </w:r>
            <w:r>
              <w:t>es</w:t>
            </w:r>
          </w:p>
        </w:tc>
        <w:tc>
          <w:tcPr>
            <w:tcW w:w="1276" w:type="dxa"/>
          </w:tcPr>
          <w:p w14:paraId="35AEBB9B" w14:textId="77777777" w:rsidR="00633EA2" w:rsidRDefault="00633EA2" w:rsidP="00146CD6"/>
        </w:tc>
      </w:tr>
      <w:tr w:rsidR="004642C1" w14:paraId="0898F1C2" w14:textId="77777777" w:rsidTr="00146CD6">
        <w:trPr>
          <w:jc w:val="center"/>
        </w:trPr>
        <w:tc>
          <w:tcPr>
            <w:tcW w:w="708" w:type="dxa"/>
            <w:vAlign w:val="center"/>
          </w:tcPr>
          <w:p w14:paraId="7C18297A" w14:textId="77777777" w:rsidR="004642C1" w:rsidRDefault="004642C1" w:rsidP="00146CD6">
            <w:pPr>
              <w:jc w:val="center"/>
            </w:pPr>
            <w:r>
              <w:rPr>
                <w:rFonts w:hint="eastAsia"/>
              </w:rPr>
              <w:t>2</w:t>
            </w:r>
          </w:p>
        </w:tc>
        <w:tc>
          <w:tcPr>
            <w:tcW w:w="1134" w:type="dxa"/>
            <w:vAlign w:val="center"/>
          </w:tcPr>
          <w:p w14:paraId="45FC1865" w14:textId="77777777" w:rsidR="004642C1" w:rsidRDefault="004642C1" w:rsidP="00146CD6">
            <w:pPr>
              <w:jc w:val="center"/>
            </w:pPr>
            <w:r>
              <w:rPr>
                <w:rFonts w:hint="eastAsia"/>
              </w:rPr>
              <w:t>usern</w:t>
            </w:r>
            <w:r>
              <w:t>ame</w:t>
            </w:r>
          </w:p>
        </w:tc>
        <w:tc>
          <w:tcPr>
            <w:tcW w:w="1834" w:type="dxa"/>
            <w:vAlign w:val="center"/>
          </w:tcPr>
          <w:p w14:paraId="7340A3E5" w14:textId="77777777" w:rsidR="004642C1" w:rsidRDefault="004642C1" w:rsidP="00146CD6">
            <w:r>
              <w:rPr>
                <w:rFonts w:hint="eastAsia"/>
              </w:rPr>
              <w:t>用户名</w:t>
            </w:r>
          </w:p>
        </w:tc>
        <w:tc>
          <w:tcPr>
            <w:tcW w:w="1417" w:type="dxa"/>
          </w:tcPr>
          <w:p w14:paraId="11DC73CB" w14:textId="77777777" w:rsidR="004642C1" w:rsidRDefault="004642C1" w:rsidP="00146CD6">
            <w:r>
              <w:t>varchar</w:t>
            </w:r>
          </w:p>
        </w:tc>
        <w:tc>
          <w:tcPr>
            <w:tcW w:w="1276" w:type="dxa"/>
          </w:tcPr>
          <w:p w14:paraId="5152DFED" w14:textId="77777777" w:rsidR="004642C1" w:rsidRDefault="004642C1" w:rsidP="00146CD6">
            <w:r>
              <w:rPr>
                <w:rFonts w:hint="eastAsia"/>
              </w:rPr>
              <w:t>2</w:t>
            </w:r>
            <w:r>
              <w:t>0</w:t>
            </w:r>
          </w:p>
        </w:tc>
        <w:tc>
          <w:tcPr>
            <w:tcW w:w="1276" w:type="dxa"/>
          </w:tcPr>
          <w:p w14:paraId="7365753D" w14:textId="77777777" w:rsidR="004642C1" w:rsidRDefault="004642C1" w:rsidP="00146CD6"/>
        </w:tc>
        <w:tc>
          <w:tcPr>
            <w:tcW w:w="1276" w:type="dxa"/>
          </w:tcPr>
          <w:p w14:paraId="164FA5D1" w14:textId="77777777" w:rsidR="004642C1" w:rsidRDefault="004642C1" w:rsidP="00146CD6"/>
        </w:tc>
      </w:tr>
      <w:tr w:rsidR="00633EA2" w14:paraId="6ADA3EA4" w14:textId="77777777" w:rsidTr="00146CD6">
        <w:trPr>
          <w:jc w:val="center"/>
        </w:trPr>
        <w:tc>
          <w:tcPr>
            <w:tcW w:w="708" w:type="dxa"/>
            <w:vAlign w:val="center"/>
          </w:tcPr>
          <w:p w14:paraId="6E7F671B" w14:textId="77777777" w:rsidR="00633EA2" w:rsidRDefault="00633EA2" w:rsidP="00146CD6">
            <w:pPr>
              <w:jc w:val="center"/>
            </w:pPr>
            <w:r>
              <w:t>3</w:t>
            </w:r>
          </w:p>
        </w:tc>
        <w:tc>
          <w:tcPr>
            <w:tcW w:w="1134" w:type="dxa"/>
            <w:vAlign w:val="center"/>
          </w:tcPr>
          <w:p w14:paraId="28A36987" w14:textId="77777777" w:rsidR="00633EA2" w:rsidRDefault="00376008" w:rsidP="00146CD6">
            <w:pPr>
              <w:jc w:val="center"/>
            </w:pPr>
            <w:r>
              <w:t>password</w:t>
            </w:r>
          </w:p>
        </w:tc>
        <w:tc>
          <w:tcPr>
            <w:tcW w:w="1834" w:type="dxa"/>
            <w:vAlign w:val="center"/>
          </w:tcPr>
          <w:p w14:paraId="2014171E" w14:textId="77777777" w:rsidR="00633EA2" w:rsidRDefault="00376008" w:rsidP="00146CD6">
            <w:r>
              <w:rPr>
                <w:rFonts w:hint="eastAsia"/>
              </w:rPr>
              <w:t>密码</w:t>
            </w:r>
          </w:p>
        </w:tc>
        <w:tc>
          <w:tcPr>
            <w:tcW w:w="1417" w:type="dxa"/>
          </w:tcPr>
          <w:p w14:paraId="3DC7A0C8" w14:textId="77777777" w:rsidR="00633EA2" w:rsidRDefault="00633EA2" w:rsidP="00146CD6">
            <w:r>
              <w:rPr>
                <w:rFonts w:hint="eastAsia"/>
              </w:rPr>
              <w:t>v</w:t>
            </w:r>
            <w:r>
              <w:t>archar</w:t>
            </w:r>
          </w:p>
        </w:tc>
        <w:tc>
          <w:tcPr>
            <w:tcW w:w="1276" w:type="dxa"/>
          </w:tcPr>
          <w:p w14:paraId="2E6FEC0E" w14:textId="77777777" w:rsidR="00633EA2" w:rsidRDefault="00312EAD" w:rsidP="00146CD6">
            <w:r>
              <w:t>20</w:t>
            </w:r>
          </w:p>
        </w:tc>
        <w:tc>
          <w:tcPr>
            <w:tcW w:w="1276" w:type="dxa"/>
          </w:tcPr>
          <w:p w14:paraId="16BF8EEF" w14:textId="77777777" w:rsidR="00633EA2" w:rsidRDefault="00633EA2" w:rsidP="00146CD6"/>
        </w:tc>
        <w:tc>
          <w:tcPr>
            <w:tcW w:w="1276" w:type="dxa"/>
          </w:tcPr>
          <w:p w14:paraId="4DDB22FE" w14:textId="77777777" w:rsidR="00633EA2" w:rsidRDefault="00633EA2" w:rsidP="00146CD6"/>
        </w:tc>
      </w:tr>
      <w:tr w:rsidR="00633EA2" w14:paraId="203A5189" w14:textId="77777777" w:rsidTr="00146CD6">
        <w:trPr>
          <w:jc w:val="center"/>
        </w:trPr>
        <w:tc>
          <w:tcPr>
            <w:tcW w:w="708" w:type="dxa"/>
            <w:vAlign w:val="center"/>
          </w:tcPr>
          <w:p w14:paraId="51A207A6" w14:textId="43A33EC2" w:rsidR="00633EA2" w:rsidRDefault="00187683" w:rsidP="00146CD6">
            <w:pPr>
              <w:jc w:val="center"/>
            </w:pPr>
            <w:r>
              <w:t>4</w:t>
            </w:r>
          </w:p>
        </w:tc>
        <w:tc>
          <w:tcPr>
            <w:tcW w:w="1134" w:type="dxa"/>
            <w:vAlign w:val="center"/>
          </w:tcPr>
          <w:p w14:paraId="500C3EB3" w14:textId="77777777" w:rsidR="00633EA2" w:rsidRDefault="004642C1" w:rsidP="00146CD6">
            <w:pPr>
              <w:jc w:val="center"/>
            </w:pPr>
            <w:proofErr w:type="spellStart"/>
            <w:r>
              <w:t>t</w:t>
            </w:r>
            <w:r>
              <w:rPr>
                <w:rFonts w:hint="eastAsia"/>
              </w:rPr>
              <w:t>el</w:t>
            </w:r>
            <w:proofErr w:type="spellEnd"/>
          </w:p>
        </w:tc>
        <w:tc>
          <w:tcPr>
            <w:tcW w:w="1834" w:type="dxa"/>
            <w:vAlign w:val="center"/>
          </w:tcPr>
          <w:p w14:paraId="00CE393D" w14:textId="77777777" w:rsidR="00633EA2" w:rsidRDefault="00376008" w:rsidP="00146CD6">
            <w:r>
              <w:rPr>
                <w:rFonts w:hint="eastAsia"/>
              </w:rPr>
              <w:t>电话号码</w:t>
            </w:r>
          </w:p>
        </w:tc>
        <w:tc>
          <w:tcPr>
            <w:tcW w:w="1417" w:type="dxa"/>
          </w:tcPr>
          <w:p w14:paraId="02769555" w14:textId="77777777" w:rsidR="00633EA2" w:rsidRDefault="00376008" w:rsidP="00146CD6">
            <w:r>
              <w:t>varchar</w:t>
            </w:r>
          </w:p>
        </w:tc>
        <w:tc>
          <w:tcPr>
            <w:tcW w:w="1276" w:type="dxa"/>
          </w:tcPr>
          <w:p w14:paraId="1A4B8BE4" w14:textId="77777777" w:rsidR="00633EA2" w:rsidRDefault="00376008" w:rsidP="00146CD6">
            <w:r>
              <w:t>1</w:t>
            </w:r>
            <w:r w:rsidR="003C296C">
              <w:t>2</w:t>
            </w:r>
          </w:p>
        </w:tc>
        <w:tc>
          <w:tcPr>
            <w:tcW w:w="1276" w:type="dxa"/>
          </w:tcPr>
          <w:p w14:paraId="5F4256AB" w14:textId="77777777" w:rsidR="00633EA2" w:rsidRDefault="00633EA2" w:rsidP="00146CD6"/>
        </w:tc>
        <w:tc>
          <w:tcPr>
            <w:tcW w:w="1276" w:type="dxa"/>
          </w:tcPr>
          <w:p w14:paraId="0F03CF74" w14:textId="77777777" w:rsidR="00633EA2" w:rsidRDefault="00633EA2" w:rsidP="00146CD6"/>
        </w:tc>
      </w:tr>
      <w:tr w:rsidR="00633EA2" w14:paraId="141491BC" w14:textId="77777777" w:rsidTr="00146CD6">
        <w:trPr>
          <w:jc w:val="center"/>
        </w:trPr>
        <w:tc>
          <w:tcPr>
            <w:tcW w:w="708" w:type="dxa"/>
            <w:vAlign w:val="center"/>
          </w:tcPr>
          <w:p w14:paraId="7856B7AD" w14:textId="13984740" w:rsidR="00633EA2" w:rsidRDefault="00187683" w:rsidP="00146CD6">
            <w:pPr>
              <w:jc w:val="center"/>
            </w:pPr>
            <w:r>
              <w:t>5</w:t>
            </w:r>
          </w:p>
        </w:tc>
        <w:tc>
          <w:tcPr>
            <w:tcW w:w="1134" w:type="dxa"/>
            <w:vAlign w:val="center"/>
          </w:tcPr>
          <w:p w14:paraId="31D16FEB" w14:textId="77777777" w:rsidR="00633EA2" w:rsidRDefault="004642C1" w:rsidP="00146CD6">
            <w:pPr>
              <w:jc w:val="center"/>
            </w:pPr>
            <w:r>
              <w:t>role</w:t>
            </w:r>
          </w:p>
        </w:tc>
        <w:tc>
          <w:tcPr>
            <w:tcW w:w="1834" w:type="dxa"/>
            <w:vAlign w:val="center"/>
          </w:tcPr>
          <w:p w14:paraId="4ABF5ED1" w14:textId="77777777" w:rsidR="00633EA2" w:rsidRDefault="004642C1" w:rsidP="00146CD6">
            <w:r>
              <w:rPr>
                <w:rFonts w:hint="eastAsia"/>
              </w:rPr>
              <w:t>用户身份</w:t>
            </w:r>
          </w:p>
        </w:tc>
        <w:tc>
          <w:tcPr>
            <w:tcW w:w="1417" w:type="dxa"/>
          </w:tcPr>
          <w:p w14:paraId="2AA5469A" w14:textId="77777777" w:rsidR="00633EA2" w:rsidRDefault="004642C1" w:rsidP="00146CD6">
            <w:r>
              <w:rPr>
                <w:rFonts w:hint="eastAsia"/>
              </w:rPr>
              <w:t>varchar</w:t>
            </w:r>
          </w:p>
        </w:tc>
        <w:tc>
          <w:tcPr>
            <w:tcW w:w="1276" w:type="dxa"/>
          </w:tcPr>
          <w:p w14:paraId="21925126" w14:textId="77777777" w:rsidR="00633EA2" w:rsidRDefault="004642C1" w:rsidP="00146CD6">
            <w:r>
              <w:t>20</w:t>
            </w:r>
          </w:p>
        </w:tc>
        <w:tc>
          <w:tcPr>
            <w:tcW w:w="1276" w:type="dxa"/>
          </w:tcPr>
          <w:p w14:paraId="053FD20F" w14:textId="77777777" w:rsidR="00633EA2" w:rsidRDefault="00633EA2" w:rsidP="00146CD6"/>
        </w:tc>
        <w:tc>
          <w:tcPr>
            <w:tcW w:w="1276" w:type="dxa"/>
          </w:tcPr>
          <w:p w14:paraId="7C6A4636" w14:textId="77777777" w:rsidR="00633EA2" w:rsidRDefault="004642C1" w:rsidP="00146CD6">
            <w:r>
              <w:t>NU</w:t>
            </w:r>
          </w:p>
        </w:tc>
      </w:tr>
    </w:tbl>
    <w:p w14:paraId="7427A68C" w14:textId="77777777" w:rsidR="004642C1" w:rsidRDefault="004642C1" w:rsidP="004642C1">
      <w:pPr>
        <w:pStyle w:val="af2"/>
      </w:pPr>
      <w:bookmarkStart w:id="31" w:name="_Toc74149590"/>
      <w:bookmarkStart w:id="32" w:name="_Toc76048053"/>
      <w:r>
        <w:rPr>
          <w:rFonts w:hint="eastAsia"/>
        </w:rPr>
        <w:t xml:space="preserve">表格 </w:t>
      </w:r>
      <w:r>
        <w:fldChar w:fldCharType="begin"/>
      </w:r>
      <w:r>
        <w:instrText xml:space="preserve"> </w:instrText>
      </w:r>
      <w:r>
        <w:rPr>
          <w:rFonts w:hint="eastAsia"/>
        </w:rPr>
        <w:instrText>SEQ 表格 \* ARABIC</w:instrText>
      </w:r>
      <w:r>
        <w:instrText xml:space="preserve"> </w:instrText>
      </w:r>
      <w:r>
        <w:fldChar w:fldCharType="separate"/>
      </w:r>
      <w:r w:rsidR="00187683">
        <w:rPr>
          <w:noProof/>
        </w:rPr>
        <w:t>4</w:t>
      </w:r>
      <w:r>
        <w:fldChar w:fldCharType="end"/>
      </w:r>
      <w:r>
        <w:t xml:space="preserve"> </w:t>
      </w:r>
      <w:r>
        <w:rPr>
          <w:rFonts w:hint="eastAsia"/>
        </w:rPr>
        <w:t>用户历史记录</w:t>
      </w:r>
      <w:r>
        <w:rPr>
          <w:rFonts w:hint="eastAsia"/>
          <w:noProof/>
        </w:rPr>
        <w:t>表</w:t>
      </w:r>
    </w:p>
    <w:tbl>
      <w:tblPr>
        <w:tblW w:w="89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
        <w:gridCol w:w="1134"/>
        <w:gridCol w:w="1834"/>
        <w:gridCol w:w="1417"/>
        <w:gridCol w:w="1276"/>
        <w:gridCol w:w="1276"/>
        <w:gridCol w:w="1276"/>
      </w:tblGrid>
      <w:tr w:rsidR="004642C1" w14:paraId="7785A7B5" w14:textId="77777777" w:rsidTr="00C66375">
        <w:trPr>
          <w:jc w:val="center"/>
        </w:trPr>
        <w:tc>
          <w:tcPr>
            <w:tcW w:w="708" w:type="dxa"/>
            <w:shd w:val="clear" w:color="auto" w:fill="606060"/>
            <w:vAlign w:val="center"/>
          </w:tcPr>
          <w:p w14:paraId="302D2D1D" w14:textId="77777777" w:rsidR="004642C1" w:rsidRPr="00073B26" w:rsidRDefault="004642C1" w:rsidP="00C66375">
            <w:pPr>
              <w:jc w:val="center"/>
              <w:rPr>
                <w:color w:val="FFFFFF"/>
              </w:rPr>
            </w:pPr>
            <w:r>
              <w:rPr>
                <w:rFonts w:hint="eastAsia"/>
                <w:color w:val="FFFFFF"/>
              </w:rPr>
              <w:t>编号</w:t>
            </w:r>
          </w:p>
        </w:tc>
        <w:tc>
          <w:tcPr>
            <w:tcW w:w="1134" w:type="dxa"/>
            <w:shd w:val="clear" w:color="auto" w:fill="606060"/>
            <w:vAlign w:val="center"/>
          </w:tcPr>
          <w:p w14:paraId="50288CDF" w14:textId="77777777" w:rsidR="004642C1" w:rsidRPr="00073B26" w:rsidRDefault="004642C1" w:rsidP="00C66375">
            <w:pPr>
              <w:jc w:val="center"/>
              <w:rPr>
                <w:color w:val="FFFFFF"/>
              </w:rPr>
            </w:pPr>
            <w:r>
              <w:rPr>
                <w:rFonts w:hint="eastAsia"/>
                <w:color w:val="FFFFFF"/>
              </w:rPr>
              <w:t>字段名称</w:t>
            </w:r>
          </w:p>
        </w:tc>
        <w:tc>
          <w:tcPr>
            <w:tcW w:w="1834" w:type="dxa"/>
            <w:shd w:val="clear" w:color="auto" w:fill="606060"/>
            <w:vAlign w:val="center"/>
          </w:tcPr>
          <w:p w14:paraId="3EB130F6" w14:textId="77777777" w:rsidR="004642C1" w:rsidRPr="00073B26" w:rsidRDefault="004642C1" w:rsidP="00C66375">
            <w:pPr>
              <w:jc w:val="center"/>
              <w:rPr>
                <w:color w:val="FFFFFF"/>
              </w:rPr>
            </w:pPr>
            <w:r>
              <w:rPr>
                <w:rFonts w:hint="eastAsia"/>
                <w:color w:val="FFFFFF"/>
              </w:rPr>
              <w:t>字段含义</w:t>
            </w:r>
          </w:p>
        </w:tc>
        <w:tc>
          <w:tcPr>
            <w:tcW w:w="1417" w:type="dxa"/>
            <w:shd w:val="clear" w:color="auto" w:fill="606060"/>
          </w:tcPr>
          <w:p w14:paraId="2EB02110" w14:textId="77777777" w:rsidR="004642C1" w:rsidRDefault="004642C1" w:rsidP="00C66375">
            <w:pPr>
              <w:jc w:val="center"/>
              <w:rPr>
                <w:color w:val="FFFFFF"/>
              </w:rPr>
            </w:pPr>
            <w:r>
              <w:rPr>
                <w:rFonts w:hint="eastAsia"/>
                <w:color w:val="FFFFFF"/>
              </w:rPr>
              <w:t>字段类型</w:t>
            </w:r>
          </w:p>
        </w:tc>
        <w:tc>
          <w:tcPr>
            <w:tcW w:w="1276" w:type="dxa"/>
            <w:shd w:val="clear" w:color="auto" w:fill="606060"/>
          </w:tcPr>
          <w:p w14:paraId="35F13888" w14:textId="77777777" w:rsidR="004642C1" w:rsidRDefault="004642C1" w:rsidP="00C66375">
            <w:pPr>
              <w:jc w:val="center"/>
              <w:rPr>
                <w:color w:val="FFFFFF"/>
              </w:rPr>
            </w:pPr>
            <w:r>
              <w:rPr>
                <w:rFonts w:hint="eastAsia"/>
                <w:color w:val="FFFFFF"/>
              </w:rPr>
              <w:t>字段长度</w:t>
            </w:r>
          </w:p>
        </w:tc>
        <w:tc>
          <w:tcPr>
            <w:tcW w:w="1276" w:type="dxa"/>
            <w:shd w:val="clear" w:color="auto" w:fill="606060"/>
          </w:tcPr>
          <w:p w14:paraId="02128B75" w14:textId="77777777" w:rsidR="004642C1" w:rsidRDefault="004642C1" w:rsidP="00C66375">
            <w:pPr>
              <w:jc w:val="center"/>
              <w:rPr>
                <w:color w:val="FFFFFF"/>
              </w:rPr>
            </w:pPr>
            <w:r>
              <w:rPr>
                <w:rFonts w:hint="eastAsia"/>
                <w:color w:val="FFFFFF"/>
              </w:rPr>
              <w:t>是否主键</w:t>
            </w:r>
          </w:p>
        </w:tc>
        <w:tc>
          <w:tcPr>
            <w:tcW w:w="1276" w:type="dxa"/>
            <w:shd w:val="clear" w:color="auto" w:fill="606060"/>
          </w:tcPr>
          <w:p w14:paraId="1C7CB703" w14:textId="77777777" w:rsidR="004642C1" w:rsidRDefault="004642C1" w:rsidP="00C66375">
            <w:pPr>
              <w:jc w:val="center"/>
              <w:rPr>
                <w:color w:val="FFFFFF"/>
              </w:rPr>
            </w:pPr>
            <w:r>
              <w:rPr>
                <w:rFonts w:hint="eastAsia"/>
                <w:color w:val="FFFFFF"/>
              </w:rPr>
              <w:t>默认值</w:t>
            </w:r>
          </w:p>
        </w:tc>
      </w:tr>
      <w:tr w:rsidR="004642C1" w14:paraId="60765374" w14:textId="77777777" w:rsidTr="00C66375">
        <w:trPr>
          <w:jc w:val="center"/>
        </w:trPr>
        <w:tc>
          <w:tcPr>
            <w:tcW w:w="708" w:type="dxa"/>
            <w:vAlign w:val="center"/>
          </w:tcPr>
          <w:p w14:paraId="5D7FD5BF" w14:textId="77777777" w:rsidR="004642C1" w:rsidRDefault="004642C1" w:rsidP="00C66375">
            <w:pPr>
              <w:jc w:val="center"/>
            </w:pPr>
            <w:r>
              <w:rPr>
                <w:rFonts w:hint="eastAsia"/>
              </w:rPr>
              <w:t>1</w:t>
            </w:r>
          </w:p>
        </w:tc>
        <w:tc>
          <w:tcPr>
            <w:tcW w:w="1134" w:type="dxa"/>
            <w:vAlign w:val="center"/>
          </w:tcPr>
          <w:p w14:paraId="0C37D822" w14:textId="77777777" w:rsidR="004642C1" w:rsidRDefault="004642C1" w:rsidP="00C66375">
            <w:pPr>
              <w:jc w:val="center"/>
            </w:pPr>
            <w:proofErr w:type="spellStart"/>
            <w:r>
              <w:t>uid</w:t>
            </w:r>
            <w:proofErr w:type="spellEnd"/>
          </w:p>
        </w:tc>
        <w:tc>
          <w:tcPr>
            <w:tcW w:w="1834" w:type="dxa"/>
            <w:vAlign w:val="center"/>
          </w:tcPr>
          <w:p w14:paraId="556B385D" w14:textId="77777777" w:rsidR="004642C1" w:rsidRDefault="004642C1" w:rsidP="00C66375">
            <w:r>
              <w:rPr>
                <w:rFonts w:hint="eastAsia"/>
              </w:rPr>
              <w:t>编号</w:t>
            </w:r>
          </w:p>
        </w:tc>
        <w:tc>
          <w:tcPr>
            <w:tcW w:w="1417" w:type="dxa"/>
          </w:tcPr>
          <w:p w14:paraId="0D5E217A" w14:textId="77777777" w:rsidR="004642C1" w:rsidRDefault="004642C1" w:rsidP="00C66375">
            <w:r>
              <w:rPr>
                <w:rFonts w:hint="eastAsia"/>
              </w:rPr>
              <w:t>int</w:t>
            </w:r>
          </w:p>
        </w:tc>
        <w:tc>
          <w:tcPr>
            <w:tcW w:w="1276" w:type="dxa"/>
          </w:tcPr>
          <w:p w14:paraId="6F37090E" w14:textId="77777777" w:rsidR="004642C1" w:rsidRDefault="004642C1" w:rsidP="00C66375">
            <w:r>
              <w:rPr>
                <w:rFonts w:hint="eastAsia"/>
              </w:rPr>
              <w:t>8</w:t>
            </w:r>
          </w:p>
        </w:tc>
        <w:tc>
          <w:tcPr>
            <w:tcW w:w="1276" w:type="dxa"/>
          </w:tcPr>
          <w:p w14:paraId="2D633FB8" w14:textId="77777777" w:rsidR="004642C1" w:rsidRDefault="004642C1" w:rsidP="00C66375">
            <w:r>
              <w:rPr>
                <w:rFonts w:hint="eastAsia"/>
              </w:rPr>
              <w:t>y</w:t>
            </w:r>
            <w:r>
              <w:t>es</w:t>
            </w:r>
          </w:p>
        </w:tc>
        <w:tc>
          <w:tcPr>
            <w:tcW w:w="1276" w:type="dxa"/>
          </w:tcPr>
          <w:p w14:paraId="53904365" w14:textId="77777777" w:rsidR="004642C1" w:rsidRDefault="004642C1" w:rsidP="00C66375"/>
        </w:tc>
      </w:tr>
      <w:tr w:rsidR="004642C1" w14:paraId="3C08D275" w14:textId="77777777" w:rsidTr="00C66375">
        <w:trPr>
          <w:jc w:val="center"/>
        </w:trPr>
        <w:tc>
          <w:tcPr>
            <w:tcW w:w="708" w:type="dxa"/>
            <w:vAlign w:val="center"/>
          </w:tcPr>
          <w:p w14:paraId="366C7A35" w14:textId="77777777" w:rsidR="004642C1" w:rsidRDefault="004642C1" w:rsidP="00C66375">
            <w:pPr>
              <w:jc w:val="center"/>
            </w:pPr>
            <w:r>
              <w:t>2</w:t>
            </w:r>
          </w:p>
        </w:tc>
        <w:tc>
          <w:tcPr>
            <w:tcW w:w="1134" w:type="dxa"/>
            <w:vAlign w:val="center"/>
          </w:tcPr>
          <w:p w14:paraId="7A9920C3" w14:textId="77777777" w:rsidR="004642C1" w:rsidRDefault="004642C1" w:rsidP="00C66375">
            <w:pPr>
              <w:jc w:val="center"/>
            </w:pPr>
            <w:r>
              <w:t>name</w:t>
            </w:r>
          </w:p>
        </w:tc>
        <w:tc>
          <w:tcPr>
            <w:tcW w:w="1834" w:type="dxa"/>
            <w:vAlign w:val="center"/>
          </w:tcPr>
          <w:p w14:paraId="5F8ACD0D" w14:textId="77777777" w:rsidR="004642C1" w:rsidRDefault="004642C1" w:rsidP="00C66375">
            <w:r>
              <w:rPr>
                <w:rFonts w:hint="eastAsia"/>
              </w:rPr>
              <w:t>管理员姓名</w:t>
            </w:r>
          </w:p>
        </w:tc>
        <w:tc>
          <w:tcPr>
            <w:tcW w:w="1417" w:type="dxa"/>
          </w:tcPr>
          <w:p w14:paraId="6AE9616F" w14:textId="77777777" w:rsidR="004642C1" w:rsidRPr="00DD40AE" w:rsidRDefault="004642C1" w:rsidP="00C66375">
            <w:r>
              <w:rPr>
                <w:rFonts w:hint="eastAsia"/>
              </w:rPr>
              <w:t>varchar</w:t>
            </w:r>
          </w:p>
        </w:tc>
        <w:tc>
          <w:tcPr>
            <w:tcW w:w="1276" w:type="dxa"/>
          </w:tcPr>
          <w:p w14:paraId="164BC6E1" w14:textId="77777777" w:rsidR="004642C1" w:rsidRDefault="004642C1" w:rsidP="00C66375">
            <w:r>
              <w:t>8</w:t>
            </w:r>
          </w:p>
        </w:tc>
        <w:tc>
          <w:tcPr>
            <w:tcW w:w="1276" w:type="dxa"/>
          </w:tcPr>
          <w:p w14:paraId="74195A69" w14:textId="77777777" w:rsidR="004642C1" w:rsidRDefault="004642C1" w:rsidP="00C66375"/>
        </w:tc>
        <w:tc>
          <w:tcPr>
            <w:tcW w:w="1276" w:type="dxa"/>
          </w:tcPr>
          <w:p w14:paraId="0BAE6296" w14:textId="77777777" w:rsidR="004642C1" w:rsidRDefault="004642C1" w:rsidP="00C66375"/>
        </w:tc>
      </w:tr>
      <w:tr w:rsidR="004642C1" w14:paraId="784F7316" w14:textId="77777777" w:rsidTr="00C66375">
        <w:trPr>
          <w:jc w:val="center"/>
        </w:trPr>
        <w:tc>
          <w:tcPr>
            <w:tcW w:w="708" w:type="dxa"/>
            <w:vAlign w:val="center"/>
          </w:tcPr>
          <w:p w14:paraId="397EB4A9" w14:textId="77777777" w:rsidR="004642C1" w:rsidRDefault="004642C1" w:rsidP="00C66375">
            <w:pPr>
              <w:jc w:val="center"/>
            </w:pPr>
            <w:r>
              <w:t>3</w:t>
            </w:r>
          </w:p>
        </w:tc>
        <w:tc>
          <w:tcPr>
            <w:tcW w:w="1134" w:type="dxa"/>
            <w:vAlign w:val="center"/>
          </w:tcPr>
          <w:p w14:paraId="4CE58F49" w14:textId="77777777" w:rsidR="004642C1" w:rsidRDefault="004642C1" w:rsidP="00C66375">
            <w:pPr>
              <w:jc w:val="center"/>
            </w:pPr>
            <w:r>
              <w:t>password</w:t>
            </w:r>
          </w:p>
        </w:tc>
        <w:tc>
          <w:tcPr>
            <w:tcW w:w="1834" w:type="dxa"/>
            <w:vAlign w:val="center"/>
          </w:tcPr>
          <w:p w14:paraId="1DB6BFD5" w14:textId="77777777" w:rsidR="004642C1" w:rsidRDefault="004642C1" w:rsidP="00C66375">
            <w:r>
              <w:rPr>
                <w:rFonts w:hint="eastAsia"/>
              </w:rPr>
              <w:t>密码</w:t>
            </w:r>
          </w:p>
        </w:tc>
        <w:tc>
          <w:tcPr>
            <w:tcW w:w="1417" w:type="dxa"/>
          </w:tcPr>
          <w:p w14:paraId="06EA1FD4" w14:textId="77777777" w:rsidR="004642C1" w:rsidRDefault="004642C1" w:rsidP="00C66375">
            <w:r>
              <w:rPr>
                <w:rFonts w:hint="eastAsia"/>
              </w:rPr>
              <w:t>v</w:t>
            </w:r>
            <w:r>
              <w:t>archar</w:t>
            </w:r>
          </w:p>
        </w:tc>
        <w:tc>
          <w:tcPr>
            <w:tcW w:w="1276" w:type="dxa"/>
          </w:tcPr>
          <w:p w14:paraId="5ED3CC80" w14:textId="77777777" w:rsidR="004642C1" w:rsidRDefault="004642C1" w:rsidP="00C66375">
            <w:r>
              <w:t>20</w:t>
            </w:r>
          </w:p>
        </w:tc>
        <w:tc>
          <w:tcPr>
            <w:tcW w:w="1276" w:type="dxa"/>
          </w:tcPr>
          <w:p w14:paraId="7E592516" w14:textId="77777777" w:rsidR="004642C1" w:rsidRDefault="004642C1" w:rsidP="00C66375"/>
        </w:tc>
        <w:tc>
          <w:tcPr>
            <w:tcW w:w="1276" w:type="dxa"/>
          </w:tcPr>
          <w:p w14:paraId="3CF0ADFC" w14:textId="77777777" w:rsidR="004642C1" w:rsidRDefault="004642C1" w:rsidP="00C66375"/>
        </w:tc>
      </w:tr>
      <w:tr w:rsidR="004642C1" w14:paraId="0F84C1E5" w14:textId="77777777" w:rsidTr="00C66375">
        <w:trPr>
          <w:jc w:val="center"/>
        </w:trPr>
        <w:tc>
          <w:tcPr>
            <w:tcW w:w="708" w:type="dxa"/>
            <w:vAlign w:val="center"/>
          </w:tcPr>
          <w:p w14:paraId="1AFF0B54" w14:textId="77777777" w:rsidR="004642C1" w:rsidRDefault="004642C1" w:rsidP="00C66375">
            <w:pPr>
              <w:jc w:val="center"/>
            </w:pPr>
            <w:r>
              <w:t>4</w:t>
            </w:r>
          </w:p>
        </w:tc>
        <w:tc>
          <w:tcPr>
            <w:tcW w:w="1134" w:type="dxa"/>
            <w:vAlign w:val="center"/>
          </w:tcPr>
          <w:p w14:paraId="45626491" w14:textId="77777777" w:rsidR="004642C1" w:rsidRDefault="004642C1" w:rsidP="00C66375">
            <w:pPr>
              <w:jc w:val="center"/>
            </w:pPr>
            <w:r>
              <w:t>mail</w:t>
            </w:r>
          </w:p>
        </w:tc>
        <w:tc>
          <w:tcPr>
            <w:tcW w:w="1834" w:type="dxa"/>
            <w:vAlign w:val="center"/>
          </w:tcPr>
          <w:p w14:paraId="6AB8DA5A" w14:textId="77777777" w:rsidR="004642C1" w:rsidRDefault="004642C1" w:rsidP="00C66375">
            <w:r>
              <w:rPr>
                <w:rFonts w:hint="eastAsia"/>
              </w:rPr>
              <w:t>电子邮箱</w:t>
            </w:r>
          </w:p>
        </w:tc>
        <w:tc>
          <w:tcPr>
            <w:tcW w:w="1417" w:type="dxa"/>
          </w:tcPr>
          <w:p w14:paraId="509D9A11" w14:textId="77777777" w:rsidR="004642C1" w:rsidRDefault="004642C1" w:rsidP="00C66375">
            <w:r>
              <w:rPr>
                <w:rFonts w:hint="eastAsia"/>
              </w:rPr>
              <w:t>v</w:t>
            </w:r>
            <w:r>
              <w:t>archar</w:t>
            </w:r>
          </w:p>
        </w:tc>
        <w:tc>
          <w:tcPr>
            <w:tcW w:w="1276" w:type="dxa"/>
          </w:tcPr>
          <w:p w14:paraId="492C632E" w14:textId="77777777" w:rsidR="004642C1" w:rsidRDefault="004642C1" w:rsidP="00C66375">
            <w:r>
              <w:rPr>
                <w:rFonts w:hint="eastAsia"/>
              </w:rPr>
              <w:t>4</w:t>
            </w:r>
            <w:r>
              <w:t>0</w:t>
            </w:r>
          </w:p>
        </w:tc>
        <w:tc>
          <w:tcPr>
            <w:tcW w:w="1276" w:type="dxa"/>
          </w:tcPr>
          <w:p w14:paraId="46E5AFDB" w14:textId="77777777" w:rsidR="004642C1" w:rsidRDefault="004642C1" w:rsidP="00C66375"/>
        </w:tc>
        <w:tc>
          <w:tcPr>
            <w:tcW w:w="1276" w:type="dxa"/>
          </w:tcPr>
          <w:p w14:paraId="74983DB8" w14:textId="77777777" w:rsidR="004642C1" w:rsidRDefault="004642C1" w:rsidP="00C66375"/>
        </w:tc>
      </w:tr>
      <w:tr w:rsidR="004642C1" w14:paraId="3AB8D920" w14:textId="77777777" w:rsidTr="00C66375">
        <w:trPr>
          <w:jc w:val="center"/>
        </w:trPr>
        <w:tc>
          <w:tcPr>
            <w:tcW w:w="708" w:type="dxa"/>
            <w:vAlign w:val="center"/>
          </w:tcPr>
          <w:p w14:paraId="730F2004" w14:textId="77777777" w:rsidR="004642C1" w:rsidRDefault="004642C1" w:rsidP="00C66375">
            <w:pPr>
              <w:jc w:val="center"/>
            </w:pPr>
            <w:r>
              <w:lastRenderedPageBreak/>
              <w:t>5</w:t>
            </w:r>
          </w:p>
        </w:tc>
        <w:tc>
          <w:tcPr>
            <w:tcW w:w="1134" w:type="dxa"/>
            <w:vAlign w:val="center"/>
          </w:tcPr>
          <w:p w14:paraId="264C31A4" w14:textId="77777777" w:rsidR="004642C1" w:rsidRDefault="004642C1" w:rsidP="00C66375">
            <w:pPr>
              <w:jc w:val="center"/>
            </w:pPr>
            <w:r>
              <w:t>phone</w:t>
            </w:r>
          </w:p>
        </w:tc>
        <w:tc>
          <w:tcPr>
            <w:tcW w:w="1834" w:type="dxa"/>
            <w:vAlign w:val="center"/>
          </w:tcPr>
          <w:p w14:paraId="5419218A" w14:textId="77777777" w:rsidR="004642C1" w:rsidRDefault="004642C1" w:rsidP="00C66375">
            <w:r>
              <w:rPr>
                <w:rFonts w:hint="eastAsia"/>
              </w:rPr>
              <w:t>电话号码</w:t>
            </w:r>
          </w:p>
        </w:tc>
        <w:tc>
          <w:tcPr>
            <w:tcW w:w="1417" w:type="dxa"/>
          </w:tcPr>
          <w:p w14:paraId="6328977A" w14:textId="77777777" w:rsidR="004642C1" w:rsidRDefault="004642C1" w:rsidP="00C66375">
            <w:r>
              <w:t>varchar</w:t>
            </w:r>
          </w:p>
        </w:tc>
        <w:tc>
          <w:tcPr>
            <w:tcW w:w="1276" w:type="dxa"/>
          </w:tcPr>
          <w:p w14:paraId="27481630" w14:textId="77777777" w:rsidR="004642C1" w:rsidRDefault="004642C1" w:rsidP="00C66375">
            <w:r>
              <w:t>12</w:t>
            </w:r>
          </w:p>
        </w:tc>
        <w:tc>
          <w:tcPr>
            <w:tcW w:w="1276" w:type="dxa"/>
          </w:tcPr>
          <w:p w14:paraId="1387F460" w14:textId="77777777" w:rsidR="004642C1" w:rsidRDefault="004642C1" w:rsidP="00C66375"/>
        </w:tc>
        <w:tc>
          <w:tcPr>
            <w:tcW w:w="1276" w:type="dxa"/>
          </w:tcPr>
          <w:p w14:paraId="61B6BE8C" w14:textId="77777777" w:rsidR="004642C1" w:rsidRDefault="004642C1" w:rsidP="00C66375"/>
        </w:tc>
      </w:tr>
      <w:tr w:rsidR="004642C1" w14:paraId="0A6F7D3F" w14:textId="77777777" w:rsidTr="00C66375">
        <w:trPr>
          <w:jc w:val="center"/>
        </w:trPr>
        <w:tc>
          <w:tcPr>
            <w:tcW w:w="708" w:type="dxa"/>
            <w:vAlign w:val="center"/>
          </w:tcPr>
          <w:p w14:paraId="606E796A" w14:textId="77777777" w:rsidR="004642C1" w:rsidRDefault="004642C1" w:rsidP="00C66375">
            <w:pPr>
              <w:jc w:val="center"/>
            </w:pPr>
            <w:r>
              <w:t>6</w:t>
            </w:r>
          </w:p>
        </w:tc>
        <w:tc>
          <w:tcPr>
            <w:tcW w:w="1134" w:type="dxa"/>
            <w:vAlign w:val="center"/>
          </w:tcPr>
          <w:p w14:paraId="0934BAB7" w14:textId="77777777" w:rsidR="004642C1" w:rsidRDefault="004642C1" w:rsidP="00C66375">
            <w:pPr>
              <w:jc w:val="center"/>
            </w:pPr>
            <w:r>
              <w:t>gender</w:t>
            </w:r>
          </w:p>
        </w:tc>
        <w:tc>
          <w:tcPr>
            <w:tcW w:w="1834" w:type="dxa"/>
            <w:vAlign w:val="center"/>
          </w:tcPr>
          <w:p w14:paraId="46EBC4D7" w14:textId="77777777" w:rsidR="004642C1" w:rsidRDefault="004642C1" w:rsidP="00C66375">
            <w:r>
              <w:rPr>
                <w:rFonts w:hint="eastAsia"/>
              </w:rPr>
              <w:t>性别</w:t>
            </w:r>
          </w:p>
        </w:tc>
        <w:tc>
          <w:tcPr>
            <w:tcW w:w="1417" w:type="dxa"/>
          </w:tcPr>
          <w:p w14:paraId="5DEB3516" w14:textId="77777777" w:rsidR="004642C1" w:rsidRDefault="004642C1" w:rsidP="00C66375">
            <w:r>
              <w:t>bool</w:t>
            </w:r>
          </w:p>
        </w:tc>
        <w:tc>
          <w:tcPr>
            <w:tcW w:w="1276" w:type="dxa"/>
          </w:tcPr>
          <w:p w14:paraId="236063B0" w14:textId="77777777" w:rsidR="004642C1" w:rsidRDefault="004642C1" w:rsidP="00C66375">
            <w:r>
              <w:rPr>
                <w:rFonts w:hint="eastAsia"/>
              </w:rPr>
              <w:t>1</w:t>
            </w:r>
          </w:p>
        </w:tc>
        <w:tc>
          <w:tcPr>
            <w:tcW w:w="1276" w:type="dxa"/>
          </w:tcPr>
          <w:p w14:paraId="43DD107C" w14:textId="77777777" w:rsidR="004642C1" w:rsidRDefault="004642C1" w:rsidP="00C66375"/>
        </w:tc>
        <w:tc>
          <w:tcPr>
            <w:tcW w:w="1276" w:type="dxa"/>
          </w:tcPr>
          <w:p w14:paraId="12CE2BB5" w14:textId="77777777" w:rsidR="004642C1" w:rsidRDefault="004642C1" w:rsidP="00C66375"/>
        </w:tc>
      </w:tr>
    </w:tbl>
    <w:p w14:paraId="7224A017" w14:textId="77777777" w:rsidR="004642C1" w:rsidRDefault="004642C1" w:rsidP="004642C1"/>
    <w:p w14:paraId="021E9A21" w14:textId="77777777" w:rsidR="00C46B38" w:rsidRDefault="00C46B38" w:rsidP="00C46B38">
      <w:pPr>
        <w:pStyle w:val="2"/>
      </w:pPr>
      <w:r>
        <w:rPr>
          <w:rFonts w:hint="eastAsia"/>
        </w:rPr>
        <w:t>性能需求</w:t>
      </w:r>
      <w:bookmarkEnd w:id="31"/>
      <w:bookmarkEnd w:id="32"/>
    </w:p>
    <w:p w14:paraId="6B0B9C8F" w14:textId="77777777" w:rsidR="00F56029" w:rsidRDefault="008A05CA" w:rsidP="008A05CA">
      <w:pPr>
        <w:pStyle w:val="3"/>
      </w:pPr>
      <w:bookmarkStart w:id="33" w:name="_Toc76048054"/>
      <w:r>
        <w:rPr>
          <w:rFonts w:hint="eastAsia"/>
        </w:rPr>
        <w:t>处理能力</w:t>
      </w:r>
      <w:bookmarkEnd w:id="33"/>
    </w:p>
    <w:p w14:paraId="3781F91D" w14:textId="77777777" w:rsidR="008A05CA" w:rsidRPr="005953AB" w:rsidRDefault="005953AB" w:rsidP="005953AB">
      <w:pPr>
        <w:ind w:firstLine="425"/>
      </w:pPr>
      <w:r w:rsidRPr="005953AB">
        <w:rPr>
          <w:rFonts w:hint="eastAsia"/>
        </w:rPr>
        <w:t>由于是在线</w:t>
      </w:r>
      <w:r>
        <w:rPr>
          <w:rFonts w:hint="eastAsia"/>
        </w:rPr>
        <w:t>查询</w:t>
      </w:r>
      <w:r w:rsidRPr="005953AB">
        <w:rPr>
          <w:rFonts w:hint="eastAsia"/>
        </w:rPr>
        <w:t>系统，其处理能力主要考虑系统能承载的最大并发用户数，按照实际情况的规划，系统至少能承载的最大并发用户</w:t>
      </w:r>
      <w:proofErr w:type="gramStart"/>
      <w:r w:rsidRPr="005953AB">
        <w:rPr>
          <w:rFonts w:hint="eastAsia"/>
        </w:rPr>
        <w:t>数要求</w:t>
      </w:r>
      <w:proofErr w:type="gramEnd"/>
      <w:r w:rsidRPr="005953AB">
        <w:rPr>
          <w:rFonts w:hint="eastAsia"/>
        </w:rPr>
        <w:t>达到</w:t>
      </w:r>
      <w:r w:rsidR="00C568D4">
        <w:rPr>
          <w:rFonts w:hint="eastAsia"/>
        </w:rPr>
        <w:t>可能用户总人数</w:t>
      </w:r>
      <w:r w:rsidRPr="005953AB">
        <w:rPr>
          <w:rFonts w:hint="eastAsia"/>
        </w:rPr>
        <w:t>*</w:t>
      </w:r>
      <w:r w:rsidRPr="005953AB">
        <w:rPr>
          <w:rFonts w:hint="eastAsia"/>
        </w:rPr>
        <w:t>φ，φ为</w:t>
      </w:r>
      <w:r w:rsidRPr="005953AB">
        <w:rPr>
          <w:rFonts w:hint="eastAsia"/>
        </w:rPr>
        <w:t>0</w:t>
      </w:r>
      <w:r w:rsidRPr="005953AB">
        <w:rPr>
          <w:rFonts w:hint="eastAsia"/>
        </w:rPr>
        <w:t>至</w:t>
      </w:r>
      <w:r w:rsidRPr="005953AB">
        <w:rPr>
          <w:rFonts w:hint="eastAsia"/>
        </w:rPr>
        <w:t>1</w:t>
      </w:r>
      <w:r w:rsidRPr="005953AB">
        <w:rPr>
          <w:rFonts w:hint="eastAsia"/>
        </w:rPr>
        <w:t>的常数，随服务器容量而定。</w:t>
      </w:r>
    </w:p>
    <w:p w14:paraId="103E8BF4" w14:textId="77777777" w:rsidR="008A05CA" w:rsidRDefault="008A05CA" w:rsidP="008A05CA">
      <w:pPr>
        <w:pStyle w:val="3"/>
      </w:pPr>
      <w:bookmarkStart w:id="34" w:name="_Ref76045486"/>
      <w:bookmarkStart w:id="35" w:name="_Toc76048055"/>
      <w:r>
        <w:rPr>
          <w:rFonts w:hint="eastAsia"/>
        </w:rPr>
        <w:t>响应时间</w:t>
      </w:r>
      <w:bookmarkEnd w:id="34"/>
      <w:bookmarkEnd w:id="35"/>
    </w:p>
    <w:p w14:paraId="4A8BCEE1" w14:textId="77777777" w:rsidR="008A05CA" w:rsidRDefault="005953AB" w:rsidP="005953AB">
      <w:pPr>
        <w:ind w:firstLine="425"/>
      </w:pPr>
      <w:r w:rsidRPr="005953AB">
        <w:rPr>
          <w:rFonts w:hint="eastAsia"/>
        </w:rPr>
        <w:t>为了能够快捷地提供在线</w:t>
      </w:r>
      <w:r w:rsidR="00330CAD">
        <w:rPr>
          <w:rFonts w:hint="eastAsia"/>
        </w:rPr>
        <w:t>查询</w:t>
      </w:r>
      <w:r w:rsidRPr="005953AB">
        <w:rPr>
          <w:rFonts w:hint="eastAsia"/>
        </w:rPr>
        <w:t>服务，系统应该能够快速地响应在线</w:t>
      </w:r>
      <w:r w:rsidR="00ED493D">
        <w:rPr>
          <w:rFonts w:hint="eastAsia"/>
        </w:rPr>
        <w:t>查询</w:t>
      </w:r>
      <w:r w:rsidRPr="005953AB">
        <w:rPr>
          <w:rFonts w:hint="eastAsia"/>
        </w:rPr>
        <w:t>请求。用户最终得到结果的响应时间除了与系统响应速度有关外，还与网络状况有关。因此对</w:t>
      </w:r>
      <w:r w:rsidRPr="005953AB">
        <w:rPr>
          <w:rFonts w:hint="eastAsia"/>
        </w:rPr>
        <w:t>Web</w:t>
      </w:r>
      <w:r w:rsidRPr="005953AB">
        <w:rPr>
          <w:rFonts w:hint="eastAsia"/>
        </w:rPr>
        <w:t>服务器</w:t>
      </w:r>
      <w:proofErr w:type="gramStart"/>
      <w:r w:rsidRPr="005953AB">
        <w:rPr>
          <w:rFonts w:hint="eastAsia"/>
        </w:rPr>
        <w:t>端需要</w:t>
      </w:r>
      <w:proofErr w:type="gramEnd"/>
      <w:r w:rsidRPr="005953AB">
        <w:rPr>
          <w:rFonts w:hint="eastAsia"/>
        </w:rPr>
        <w:t>较高的要求。</w:t>
      </w:r>
    </w:p>
    <w:p w14:paraId="708C7343" w14:textId="77777777" w:rsidR="00FE1BA8" w:rsidRDefault="00FE1BA8" w:rsidP="00FE1BA8">
      <w:pPr>
        <w:pStyle w:val="af2"/>
      </w:pPr>
      <w:r>
        <w:rPr>
          <w:rFonts w:hint="eastAsia"/>
        </w:rPr>
        <w:t xml:space="preserve">图表 </w:t>
      </w:r>
      <w:r>
        <w:fldChar w:fldCharType="begin"/>
      </w:r>
      <w:r>
        <w:instrText xml:space="preserve"> </w:instrText>
      </w:r>
      <w:r>
        <w:rPr>
          <w:rFonts w:hint="eastAsia"/>
        </w:rPr>
        <w:instrText>SEQ 图表 \* ARABIC</w:instrText>
      </w:r>
      <w:r>
        <w:instrText xml:space="preserve"> </w:instrText>
      </w:r>
      <w:r>
        <w:fldChar w:fldCharType="separate"/>
      </w:r>
      <w:r w:rsidR="00187683">
        <w:rPr>
          <w:noProof/>
        </w:rPr>
        <w:t>4</w:t>
      </w:r>
      <w:r>
        <w:fldChar w:fldCharType="end"/>
      </w:r>
      <w:r>
        <w:t xml:space="preserve"> </w:t>
      </w:r>
      <w:r>
        <w:rPr>
          <w:rFonts w:hint="eastAsia"/>
        </w:rPr>
        <w:t>响应时间需求表</w:t>
      </w:r>
    </w:p>
    <w:tbl>
      <w:tblPr>
        <w:tblW w:w="7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3355"/>
        <w:gridCol w:w="1834"/>
      </w:tblGrid>
      <w:tr w:rsidR="00ED493D" w14:paraId="03B17BE0" w14:textId="77777777" w:rsidTr="00ED493D">
        <w:trPr>
          <w:jc w:val="center"/>
        </w:trPr>
        <w:tc>
          <w:tcPr>
            <w:tcW w:w="1985" w:type="dxa"/>
            <w:shd w:val="clear" w:color="auto" w:fill="606060"/>
            <w:vAlign w:val="center"/>
          </w:tcPr>
          <w:p w14:paraId="572ED643" w14:textId="77777777" w:rsidR="00ED493D" w:rsidRPr="00073B26" w:rsidRDefault="00ED493D" w:rsidP="00146CD6">
            <w:pPr>
              <w:jc w:val="center"/>
              <w:rPr>
                <w:color w:val="FFFFFF"/>
              </w:rPr>
            </w:pPr>
            <w:r>
              <w:rPr>
                <w:rFonts w:hint="eastAsia"/>
                <w:color w:val="FFFFFF"/>
              </w:rPr>
              <w:t>时间段</w:t>
            </w:r>
          </w:p>
        </w:tc>
        <w:tc>
          <w:tcPr>
            <w:tcW w:w="3355" w:type="dxa"/>
            <w:shd w:val="clear" w:color="auto" w:fill="606060"/>
            <w:vAlign w:val="center"/>
          </w:tcPr>
          <w:p w14:paraId="3ADEAB2C" w14:textId="77777777" w:rsidR="00ED493D" w:rsidRPr="00073B26" w:rsidRDefault="00ED493D" w:rsidP="00146CD6">
            <w:pPr>
              <w:jc w:val="center"/>
              <w:rPr>
                <w:color w:val="FFFFFF"/>
              </w:rPr>
            </w:pPr>
            <w:r>
              <w:rPr>
                <w:rFonts w:hint="eastAsia"/>
                <w:color w:val="FFFFFF"/>
              </w:rPr>
              <w:t>种类</w:t>
            </w:r>
          </w:p>
        </w:tc>
        <w:tc>
          <w:tcPr>
            <w:tcW w:w="1834" w:type="dxa"/>
            <w:shd w:val="clear" w:color="auto" w:fill="606060"/>
            <w:vAlign w:val="center"/>
          </w:tcPr>
          <w:p w14:paraId="0B5980DE" w14:textId="77777777" w:rsidR="00ED493D" w:rsidRPr="00073B26" w:rsidRDefault="00ED493D" w:rsidP="00146CD6">
            <w:pPr>
              <w:jc w:val="center"/>
              <w:rPr>
                <w:color w:val="FFFFFF"/>
              </w:rPr>
            </w:pPr>
            <w:r>
              <w:rPr>
                <w:rFonts w:hint="eastAsia"/>
                <w:color w:val="FFFFFF"/>
              </w:rPr>
              <w:t>响应时间（秒）</w:t>
            </w:r>
          </w:p>
        </w:tc>
      </w:tr>
      <w:tr w:rsidR="00ED493D" w14:paraId="6AF65145" w14:textId="77777777" w:rsidTr="00ED493D">
        <w:trPr>
          <w:jc w:val="center"/>
        </w:trPr>
        <w:tc>
          <w:tcPr>
            <w:tcW w:w="1985" w:type="dxa"/>
            <w:vAlign w:val="center"/>
          </w:tcPr>
          <w:p w14:paraId="4AE9EED5" w14:textId="77777777" w:rsidR="00ED493D" w:rsidRDefault="00ED493D" w:rsidP="00146CD6">
            <w:pPr>
              <w:jc w:val="center"/>
            </w:pPr>
            <w:r>
              <w:t>0</w:t>
            </w:r>
            <w:r>
              <w:rPr>
                <w:rFonts w:hint="eastAsia"/>
              </w:rPr>
              <w:t>点至</w:t>
            </w:r>
            <w:r>
              <w:rPr>
                <w:rFonts w:hint="eastAsia"/>
              </w:rPr>
              <w:t>1</w:t>
            </w:r>
            <w:r>
              <w:t>7</w:t>
            </w:r>
            <w:r>
              <w:rPr>
                <w:rFonts w:hint="eastAsia"/>
              </w:rPr>
              <w:t>点</w:t>
            </w:r>
          </w:p>
        </w:tc>
        <w:tc>
          <w:tcPr>
            <w:tcW w:w="3355" w:type="dxa"/>
            <w:vMerge w:val="restart"/>
            <w:vAlign w:val="center"/>
          </w:tcPr>
          <w:p w14:paraId="0B7C2C89" w14:textId="77777777" w:rsidR="00ED493D" w:rsidRDefault="00ED493D" w:rsidP="00146CD6">
            <w:pPr>
              <w:jc w:val="center"/>
            </w:pPr>
            <w:r>
              <w:rPr>
                <w:rFonts w:hint="eastAsia"/>
              </w:rPr>
              <w:t>管理员新增</w:t>
            </w:r>
            <w:r>
              <w:rPr>
                <w:rFonts w:hint="eastAsia"/>
              </w:rPr>
              <w:t>/</w:t>
            </w:r>
            <w:r>
              <w:rPr>
                <w:rFonts w:hint="eastAsia"/>
              </w:rPr>
              <w:t>修改数据</w:t>
            </w:r>
          </w:p>
        </w:tc>
        <w:tc>
          <w:tcPr>
            <w:tcW w:w="1834" w:type="dxa"/>
            <w:vAlign w:val="center"/>
          </w:tcPr>
          <w:p w14:paraId="35C53E5D" w14:textId="77777777" w:rsidR="00ED493D" w:rsidRDefault="00ED493D" w:rsidP="00146CD6">
            <w:r>
              <w:rPr>
                <w:rFonts w:hint="eastAsia"/>
              </w:rPr>
              <w:t>2</w:t>
            </w:r>
          </w:p>
        </w:tc>
      </w:tr>
      <w:tr w:rsidR="00ED493D" w14:paraId="63473270" w14:textId="77777777" w:rsidTr="00ED493D">
        <w:trPr>
          <w:jc w:val="center"/>
        </w:trPr>
        <w:tc>
          <w:tcPr>
            <w:tcW w:w="1985" w:type="dxa"/>
            <w:vAlign w:val="center"/>
          </w:tcPr>
          <w:p w14:paraId="0698BBF5" w14:textId="77777777" w:rsidR="00ED493D" w:rsidRDefault="00ED493D" w:rsidP="00146CD6">
            <w:pPr>
              <w:jc w:val="center"/>
            </w:pPr>
            <w:r>
              <w:t>18</w:t>
            </w:r>
            <w:r>
              <w:rPr>
                <w:rFonts w:hint="eastAsia"/>
              </w:rPr>
              <w:t>点至</w:t>
            </w:r>
            <w:r>
              <w:rPr>
                <w:rFonts w:hint="eastAsia"/>
              </w:rPr>
              <w:t>2</w:t>
            </w:r>
            <w:r>
              <w:t>3</w:t>
            </w:r>
            <w:r>
              <w:rPr>
                <w:rFonts w:hint="eastAsia"/>
              </w:rPr>
              <w:t>点</w:t>
            </w:r>
          </w:p>
        </w:tc>
        <w:tc>
          <w:tcPr>
            <w:tcW w:w="3355" w:type="dxa"/>
            <w:vMerge/>
            <w:vAlign w:val="center"/>
          </w:tcPr>
          <w:p w14:paraId="2C6F4B18" w14:textId="77777777" w:rsidR="00ED493D" w:rsidRDefault="00ED493D" w:rsidP="00146CD6">
            <w:pPr>
              <w:jc w:val="center"/>
            </w:pPr>
          </w:p>
        </w:tc>
        <w:tc>
          <w:tcPr>
            <w:tcW w:w="1834" w:type="dxa"/>
            <w:vAlign w:val="center"/>
          </w:tcPr>
          <w:p w14:paraId="44A0AE30" w14:textId="77777777" w:rsidR="00ED493D" w:rsidRDefault="00ED493D" w:rsidP="00146CD6">
            <w:r>
              <w:rPr>
                <w:rFonts w:hint="eastAsia"/>
              </w:rPr>
              <w:t>4</w:t>
            </w:r>
          </w:p>
        </w:tc>
      </w:tr>
      <w:tr w:rsidR="00ED493D" w14:paraId="2CBD979A" w14:textId="77777777" w:rsidTr="00ED493D">
        <w:trPr>
          <w:jc w:val="center"/>
        </w:trPr>
        <w:tc>
          <w:tcPr>
            <w:tcW w:w="1985" w:type="dxa"/>
            <w:vAlign w:val="center"/>
          </w:tcPr>
          <w:p w14:paraId="3D66EC12" w14:textId="77777777" w:rsidR="00ED493D" w:rsidRDefault="00ED493D" w:rsidP="00146CD6">
            <w:pPr>
              <w:jc w:val="center"/>
            </w:pPr>
            <w:r>
              <w:rPr>
                <w:rFonts w:hint="eastAsia"/>
              </w:rPr>
              <w:t>平时</w:t>
            </w:r>
          </w:p>
        </w:tc>
        <w:tc>
          <w:tcPr>
            <w:tcW w:w="3355" w:type="dxa"/>
            <w:vAlign w:val="center"/>
          </w:tcPr>
          <w:p w14:paraId="307B5245" w14:textId="77777777" w:rsidR="00ED493D" w:rsidRDefault="0066795D" w:rsidP="00146CD6">
            <w:pPr>
              <w:jc w:val="center"/>
            </w:pPr>
            <w:r>
              <w:rPr>
                <w:rFonts w:hint="eastAsia"/>
              </w:rPr>
              <w:t>用户查询</w:t>
            </w:r>
          </w:p>
        </w:tc>
        <w:tc>
          <w:tcPr>
            <w:tcW w:w="1834" w:type="dxa"/>
            <w:vAlign w:val="center"/>
          </w:tcPr>
          <w:p w14:paraId="060FF1D8" w14:textId="77777777" w:rsidR="00ED493D" w:rsidRDefault="0066795D" w:rsidP="00146CD6">
            <w:r>
              <w:rPr>
                <w:rFonts w:hint="eastAsia"/>
              </w:rPr>
              <w:t>2</w:t>
            </w:r>
          </w:p>
        </w:tc>
      </w:tr>
      <w:tr w:rsidR="00ED493D" w14:paraId="6FC4099B" w14:textId="77777777" w:rsidTr="00ED493D">
        <w:trPr>
          <w:jc w:val="center"/>
        </w:trPr>
        <w:tc>
          <w:tcPr>
            <w:tcW w:w="1985" w:type="dxa"/>
            <w:vAlign w:val="center"/>
          </w:tcPr>
          <w:p w14:paraId="006DC844" w14:textId="77777777" w:rsidR="00ED493D" w:rsidRDefault="00ED493D" w:rsidP="00146CD6">
            <w:pPr>
              <w:jc w:val="center"/>
            </w:pPr>
            <w:r>
              <w:rPr>
                <w:rFonts w:hint="eastAsia"/>
              </w:rPr>
              <w:t>查询高峰</w:t>
            </w:r>
          </w:p>
        </w:tc>
        <w:tc>
          <w:tcPr>
            <w:tcW w:w="3355" w:type="dxa"/>
            <w:vAlign w:val="center"/>
          </w:tcPr>
          <w:p w14:paraId="0EA8799A" w14:textId="77777777" w:rsidR="00ED493D" w:rsidRDefault="0066795D" w:rsidP="00146CD6">
            <w:pPr>
              <w:jc w:val="center"/>
            </w:pPr>
            <w:r>
              <w:rPr>
                <w:rFonts w:hint="eastAsia"/>
              </w:rPr>
              <w:t>用户查询</w:t>
            </w:r>
          </w:p>
        </w:tc>
        <w:tc>
          <w:tcPr>
            <w:tcW w:w="1834" w:type="dxa"/>
            <w:vAlign w:val="center"/>
          </w:tcPr>
          <w:p w14:paraId="704DB274" w14:textId="77777777" w:rsidR="00ED493D" w:rsidRDefault="0066795D" w:rsidP="00146CD6">
            <w:r>
              <w:rPr>
                <w:rFonts w:hint="eastAsia"/>
              </w:rPr>
              <w:t>8</w:t>
            </w:r>
          </w:p>
        </w:tc>
      </w:tr>
    </w:tbl>
    <w:p w14:paraId="4EB17279" w14:textId="77777777" w:rsidR="00C46B38" w:rsidRDefault="00C46B38" w:rsidP="00C46B38">
      <w:pPr>
        <w:pStyle w:val="2"/>
      </w:pPr>
      <w:bookmarkStart w:id="36" w:name="_Toc74149592"/>
      <w:bookmarkStart w:id="37" w:name="_Toc76048056"/>
      <w:r>
        <w:rPr>
          <w:rFonts w:hint="eastAsia"/>
        </w:rPr>
        <w:t>设计约束</w:t>
      </w:r>
      <w:bookmarkEnd w:id="36"/>
      <w:bookmarkEnd w:id="37"/>
    </w:p>
    <w:p w14:paraId="08816CD8" w14:textId="77777777" w:rsidR="00C46B38" w:rsidRDefault="00C46B38" w:rsidP="00C46B38">
      <w:pPr>
        <w:pStyle w:val="3"/>
      </w:pPr>
      <w:bookmarkStart w:id="38" w:name="_Toc74149594"/>
      <w:bookmarkStart w:id="39" w:name="_Toc76048057"/>
      <w:r>
        <w:rPr>
          <w:rFonts w:hint="eastAsia"/>
        </w:rPr>
        <w:t>硬件约束</w:t>
      </w:r>
      <w:bookmarkEnd w:id="38"/>
      <w:bookmarkEnd w:id="39"/>
    </w:p>
    <w:p w14:paraId="6839489F" w14:textId="77777777" w:rsidR="00857ACD" w:rsidRDefault="00857ACD" w:rsidP="00857ACD">
      <w:pPr>
        <w:ind w:firstLine="420"/>
      </w:pPr>
      <w:r>
        <w:rPr>
          <w:rFonts w:hint="eastAsia"/>
        </w:rPr>
        <w:t>输入端</w:t>
      </w:r>
      <w:r>
        <w:rPr>
          <w:rFonts w:hint="eastAsia"/>
        </w:rPr>
        <w:t>PC</w:t>
      </w:r>
      <w:r>
        <w:rPr>
          <w:rFonts w:hint="eastAsia"/>
        </w:rPr>
        <w:t>机必须能够正常上网，并能够使用浏览器正常浏览本网页。输入端</w:t>
      </w:r>
      <w:r>
        <w:rPr>
          <w:rFonts w:hint="eastAsia"/>
        </w:rPr>
        <w:t>PC</w:t>
      </w:r>
      <w:r>
        <w:rPr>
          <w:rFonts w:hint="eastAsia"/>
        </w:rPr>
        <w:t>机需要有正常文字输入功能。</w:t>
      </w:r>
    </w:p>
    <w:p w14:paraId="78A3F7C4" w14:textId="77777777" w:rsidR="00857ACD" w:rsidRDefault="00857ACD" w:rsidP="00857ACD">
      <w:pPr>
        <w:pStyle w:val="3"/>
      </w:pPr>
      <w:bookmarkStart w:id="40" w:name="_Toc76048058"/>
      <w:r>
        <w:rPr>
          <w:rFonts w:hint="eastAsia"/>
        </w:rPr>
        <w:t>技术约束</w:t>
      </w:r>
      <w:bookmarkEnd w:id="40"/>
    </w:p>
    <w:p w14:paraId="45650BA5" w14:textId="77777777" w:rsidR="00857ACD" w:rsidRDefault="00857ACD" w:rsidP="00857ACD">
      <w:pPr>
        <w:ind w:firstLine="425"/>
      </w:pPr>
      <w:r>
        <w:rPr>
          <w:rFonts w:hint="eastAsia"/>
        </w:rPr>
        <w:t>本项目是基于</w:t>
      </w:r>
      <w:r>
        <w:rPr>
          <w:rFonts w:hint="eastAsia"/>
        </w:rPr>
        <w:t>go</w:t>
      </w:r>
      <w:r>
        <w:rPr>
          <w:rFonts w:hint="eastAsia"/>
        </w:rPr>
        <w:t>语言进行网页开发，结合</w:t>
      </w:r>
      <w:r>
        <w:rPr>
          <w:rFonts w:hint="eastAsia"/>
        </w:rPr>
        <w:t>python</w:t>
      </w:r>
      <w:r w:rsidR="008751F8">
        <w:t xml:space="preserve"> 3</w:t>
      </w:r>
      <w:r>
        <w:rPr>
          <w:rFonts w:hint="eastAsia"/>
        </w:rPr>
        <w:t>进行算法设计</w:t>
      </w:r>
      <w:r w:rsidR="00776A35">
        <w:rPr>
          <w:rFonts w:hint="eastAsia"/>
        </w:rPr>
        <w:t>，使用</w:t>
      </w:r>
      <w:r w:rsidR="00776A35">
        <w:rPr>
          <w:rFonts w:hint="eastAsia"/>
        </w:rPr>
        <w:t>JDK</w:t>
      </w:r>
      <w:r w:rsidR="00776A35">
        <w:t xml:space="preserve"> 8</w:t>
      </w:r>
      <w:r w:rsidR="00776A35">
        <w:rPr>
          <w:rFonts w:hint="eastAsia"/>
        </w:rPr>
        <w:t>结合</w:t>
      </w:r>
      <w:r w:rsidR="00776A35">
        <w:rPr>
          <w:rFonts w:hint="eastAsia"/>
        </w:rPr>
        <w:t>Hadoop</w:t>
      </w:r>
      <w:r w:rsidR="00776A35">
        <w:rPr>
          <w:rFonts w:hint="eastAsia"/>
        </w:rPr>
        <w:t>进行分布式数据存储</w:t>
      </w:r>
      <w:r>
        <w:rPr>
          <w:rFonts w:hint="eastAsia"/>
        </w:rPr>
        <w:t>。</w:t>
      </w:r>
    </w:p>
    <w:p w14:paraId="507C9314" w14:textId="77777777" w:rsidR="00857ACD" w:rsidRDefault="00857ACD" w:rsidP="00857ACD">
      <w:pPr>
        <w:pStyle w:val="3"/>
      </w:pPr>
      <w:bookmarkStart w:id="41" w:name="_Toc76048059"/>
      <w:r>
        <w:rPr>
          <w:rFonts w:hint="eastAsia"/>
        </w:rPr>
        <w:t>标准约束</w:t>
      </w:r>
      <w:bookmarkEnd w:id="41"/>
    </w:p>
    <w:p w14:paraId="562353CF" w14:textId="77777777" w:rsidR="00857ACD" w:rsidRPr="00857ACD" w:rsidRDefault="00923CEC" w:rsidP="00923CEC">
      <w:pPr>
        <w:ind w:firstLine="425"/>
      </w:pPr>
      <w:r>
        <w:rPr>
          <w:rFonts w:hint="eastAsia"/>
        </w:rPr>
        <w:t>该项目的开发完全按照企业标准开发，包括硬件、软件和文档规格。</w:t>
      </w:r>
    </w:p>
    <w:p w14:paraId="24531B78" w14:textId="77777777" w:rsidR="00C46B38" w:rsidRDefault="00C46B38" w:rsidP="00C46B38">
      <w:pPr>
        <w:pStyle w:val="2"/>
      </w:pPr>
      <w:bookmarkStart w:id="42" w:name="_Toc74149595"/>
      <w:bookmarkStart w:id="43" w:name="_Toc76048060"/>
      <w:r>
        <w:rPr>
          <w:rFonts w:hint="eastAsia"/>
        </w:rPr>
        <w:t>属性</w:t>
      </w:r>
      <w:bookmarkEnd w:id="42"/>
      <w:bookmarkEnd w:id="43"/>
    </w:p>
    <w:p w14:paraId="23519A52" w14:textId="77777777" w:rsidR="00C46B38" w:rsidRDefault="00C46B38" w:rsidP="00C46B38">
      <w:pPr>
        <w:pStyle w:val="3"/>
      </w:pPr>
      <w:bookmarkStart w:id="44" w:name="_Toc74149596"/>
      <w:bookmarkStart w:id="45" w:name="_Toc76048061"/>
      <w:r>
        <w:rPr>
          <w:rFonts w:hint="eastAsia"/>
        </w:rPr>
        <w:t>可用性</w:t>
      </w:r>
      <w:bookmarkEnd w:id="44"/>
      <w:bookmarkEnd w:id="45"/>
    </w:p>
    <w:p w14:paraId="0C99F975" w14:textId="77777777" w:rsidR="0068764C" w:rsidRDefault="0068764C" w:rsidP="0068764C">
      <w:pPr>
        <w:ind w:firstLine="425"/>
      </w:pPr>
      <w:r>
        <w:rPr>
          <w:rFonts w:hint="eastAsia"/>
        </w:rPr>
        <w:t>在装载</w:t>
      </w:r>
      <w:proofErr w:type="gramStart"/>
      <w:r>
        <w:rPr>
          <w:rFonts w:hint="eastAsia"/>
        </w:rPr>
        <w:t>总程序</w:t>
      </w:r>
      <w:proofErr w:type="gramEnd"/>
      <w:r>
        <w:rPr>
          <w:rFonts w:hint="eastAsia"/>
        </w:rPr>
        <w:t>时，正常就运行，异常就停止；数据每次更新时进行一次检查点设置，当程序出现异常时首先尝试恢复至最新检查点，</w:t>
      </w:r>
      <w:proofErr w:type="gramStart"/>
      <w:r>
        <w:rPr>
          <w:rFonts w:hint="eastAsia"/>
        </w:rPr>
        <w:t>若最新</w:t>
      </w:r>
      <w:proofErr w:type="gramEnd"/>
      <w:r>
        <w:rPr>
          <w:rFonts w:hint="eastAsia"/>
        </w:rPr>
        <w:t>检查点</w:t>
      </w:r>
      <w:proofErr w:type="gramStart"/>
      <w:r>
        <w:rPr>
          <w:rFonts w:hint="eastAsia"/>
        </w:rPr>
        <w:t>不</w:t>
      </w:r>
      <w:proofErr w:type="gramEnd"/>
      <w:r>
        <w:rPr>
          <w:rFonts w:hint="eastAsia"/>
        </w:rPr>
        <w:t>可用则向前追溯至上一个检查点尝试恢复，直到能够恢复为止。当所有检查点</w:t>
      </w:r>
      <w:proofErr w:type="gramStart"/>
      <w:r>
        <w:rPr>
          <w:rFonts w:hint="eastAsia"/>
        </w:rPr>
        <w:t>不</w:t>
      </w:r>
      <w:proofErr w:type="gramEnd"/>
      <w:r>
        <w:rPr>
          <w:rFonts w:hint="eastAsia"/>
        </w:rPr>
        <w:t>可用时，尝试重新装载总程序，并由人工进行数据修复。</w:t>
      </w:r>
    </w:p>
    <w:p w14:paraId="0A03C3CA" w14:textId="77777777" w:rsidR="00C46B38" w:rsidRDefault="00C46B38" w:rsidP="00C46B38">
      <w:pPr>
        <w:pStyle w:val="3"/>
      </w:pPr>
      <w:bookmarkStart w:id="46" w:name="_Toc74149597"/>
      <w:bookmarkStart w:id="47" w:name="_Toc76048062"/>
      <w:r>
        <w:rPr>
          <w:rFonts w:hint="eastAsia"/>
        </w:rPr>
        <w:t>可靠性</w:t>
      </w:r>
      <w:bookmarkEnd w:id="46"/>
      <w:bookmarkEnd w:id="47"/>
    </w:p>
    <w:p w14:paraId="4D7ADE65" w14:textId="77777777" w:rsidR="0068764C" w:rsidRDefault="005C295F" w:rsidP="00B05182">
      <w:pPr>
        <w:ind w:firstLine="425"/>
      </w:pPr>
      <w:r>
        <w:rPr>
          <w:rFonts w:hint="eastAsia"/>
        </w:rPr>
        <w:t>系统应该在满足</w:t>
      </w:r>
      <w:r>
        <w:fldChar w:fldCharType="begin"/>
      </w:r>
      <w:r>
        <w:instrText xml:space="preserve"> </w:instrText>
      </w:r>
      <w:r>
        <w:rPr>
          <w:rFonts w:hint="eastAsia"/>
        </w:rPr>
        <w:instrText>REF _Ref76045486 \w \h</w:instrText>
      </w:r>
      <w:r>
        <w:instrText xml:space="preserve"> </w:instrText>
      </w:r>
      <w:r>
        <w:fldChar w:fldCharType="separate"/>
      </w:r>
      <w:r w:rsidR="00187683">
        <w:t>3.2.2</w:t>
      </w:r>
      <w:r>
        <w:fldChar w:fldCharType="end"/>
      </w:r>
      <w:r>
        <w:fldChar w:fldCharType="begin"/>
      </w:r>
      <w:r>
        <w:instrText xml:space="preserve"> REF _Ref76045486 \h </w:instrText>
      </w:r>
      <w:r>
        <w:fldChar w:fldCharType="separate"/>
      </w:r>
      <w:r w:rsidR="00187683">
        <w:rPr>
          <w:rFonts w:hint="eastAsia"/>
        </w:rPr>
        <w:t>响应时间</w:t>
      </w:r>
      <w:r>
        <w:fldChar w:fldCharType="end"/>
      </w:r>
      <w:r>
        <w:rPr>
          <w:rFonts w:hint="eastAsia"/>
        </w:rPr>
        <w:t>的条件下，</w:t>
      </w:r>
      <w:r w:rsidR="00B05182">
        <w:rPr>
          <w:rFonts w:hint="eastAsia"/>
        </w:rPr>
        <w:t>返回正确的搜索结果。</w:t>
      </w:r>
    </w:p>
    <w:p w14:paraId="7DB2A380" w14:textId="77777777" w:rsidR="00C46B38" w:rsidRDefault="00C46B38" w:rsidP="00C46B38">
      <w:pPr>
        <w:pStyle w:val="3"/>
      </w:pPr>
      <w:bookmarkStart w:id="48" w:name="_Toc74149599"/>
      <w:bookmarkStart w:id="49" w:name="_Toc76048063"/>
      <w:r>
        <w:rPr>
          <w:rFonts w:hint="eastAsia"/>
        </w:rPr>
        <w:t>安全性</w:t>
      </w:r>
      <w:bookmarkEnd w:id="48"/>
      <w:bookmarkEnd w:id="49"/>
    </w:p>
    <w:p w14:paraId="49376B66" w14:textId="77777777" w:rsidR="007628D7" w:rsidRDefault="007F6729" w:rsidP="007628D7">
      <w:pPr>
        <w:ind w:firstLine="425"/>
      </w:pPr>
      <w:r>
        <w:rPr>
          <w:rFonts w:hint="eastAsia"/>
        </w:rPr>
        <w:t>本系统</w:t>
      </w:r>
      <w:r w:rsidR="007628D7">
        <w:rPr>
          <w:rFonts w:hint="eastAsia"/>
        </w:rPr>
        <w:t>作为信息查询平台，所有信息均可直接经过查询得出。因此本软件的保密性主要针对管理人员的账号，以及数据库的编辑权限，避免有人恶意更改数据库信息。</w:t>
      </w:r>
      <w:r w:rsidR="00A93A67">
        <w:rPr>
          <w:rFonts w:hint="eastAsia"/>
        </w:rPr>
        <w:t>主要需要严格控</w:t>
      </w:r>
      <w:r w:rsidR="00A93A67">
        <w:rPr>
          <w:rFonts w:hint="eastAsia"/>
        </w:rPr>
        <w:lastRenderedPageBreak/>
        <w:t>制数据库的编辑权限，仅限管理人员修改；管理人员账号密码经过加密存在数据库中，避免泄漏。</w:t>
      </w:r>
    </w:p>
    <w:p w14:paraId="6E1FF24E" w14:textId="77777777" w:rsidR="00C46B38" w:rsidRDefault="00C46B38" w:rsidP="00C46B38">
      <w:pPr>
        <w:pStyle w:val="3"/>
      </w:pPr>
      <w:bookmarkStart w:id="50" w:name="_Toc74149600"/>
      <w:bookmarkStart w:id="51" w:name="_Toc76048064"/>
      <w:r>
        <w:rPr>
          <w:rFonts w:hint="eastAsia"/>
        </w:rPr>
        <w:t>可维护性</w:t>
      </w:r>
      <w:bookmarkEnd w:id="50"/>
      <w:bookmarkEnd w:id="51"/>
    </w:p>
    <w:p w14:paraId="5A9F9AC3" w14:textId="77777777" w:rsidR="007F6729" w:rsidRDefault="007F6729" w:rsidP="00A40026">
      <w:pPr>
        <w:ind w:firstLine="425"/>
      </w:pPr>
      <w:r>
        <w:rPr>
          <w:rFonts w:hint="eastAsia"/>
        </w:rPr>
        <w:t>本系统使用</w:t>
      </w:r>
      <w:r>
        <w:rPr>
          <w:rFonts w:hint="eastAsia"/>
        </w:rPr>
        <w:t>go</w:t>
      </w:r>
      <w:r>
        <w:rPr>
          <w:rFonts w:hint="eastAsia"/>
        </w:rPr>
        <w:t>语言</w:t>
      </w:r>
      <w:r w:rsidR="001338FB">
        <w:rPr>
          <w:rFonts w:hint="eastAsia"/>
        </w:rPr>
        <w:t>、</w:t>
      </w:r>
      <w:r w:rsidR="001338FB">
        <w:rPr>
          <w:rFonts w:hint="eastAsia"/>
        </w:rPr>
        <w:t>Java</w:t>
      </w:r>
      <w:r w:rsidR="001338FB">
        <w:rPr>
          <w:rFonts w:hint="eastAsia"/>
        </w:rPr>
        <w:t>语言及</w:t>
      </w:r>
      <w:r>
        <w:rPr>
          <w:rFonts w:hint="eastAsia"/>
        </w:rPr>
        <w:t>python</w:t>
      </w:r>
      <w:r w:rsidR="002A7453">
        <w:t xml:space="preserve"> 3</w:t>
      </w:r>
      <w:r>
        <w:rPr>
          <w:rFonts w:hint="eastAsia"/>
        </w:rPr>
        <w:t>语言进行开发，</w:t>
      </w:r>
      <w:r w:rsidR="00A40026">
        <w:rPr>
          <w:rFonts w:hint="eastAsia"/>
        </w:rPr>
        <w:t>并且具有完整的文档，增强了程序的可理解、可测试及可修改性，具有较高的可维护性。</w:t>
      </w:r>
    </w:p>
    <w:p w14:paraId="38011191" w14:textId="77777777" w:rsidR="00C46B38" w:rsidRDefault="00C46B38" w:rsidP="00C46B38">
      <w:pPr>
        <w:pStyle w:val="3"/>
      </w:pPr>
      <w:bookmarkStart w:id="52" w:name="_Toc74149601"/>
      <w:bookmarkStart w:id="53" w:name="_Toc76048065"/>
      <w:r>
        <w:rPr>
          <w:rFonts w:hint="eastAsia"/>
        </w:rPr>
        <w:t>可移植性</w:t>
      </w:r>
      <w:bookmarkEnd w:id="52"/>
      <w:bookmarkEnd w:id="53"/>
    </w:p>
    <w:p w14:paraId="1C0BC2A4" w14:textId="77777777" w:rsidR="00C46B38" w:rsidRDefault="00276C3C" w:rsidP="00276C3C">
      <w:pPr>
        <w:ind w:firstLine="425"/>
      </w:pPr>
      <w:r>
        <w:rPr>
          <w:rFonts w:hint="eastAsia"/>
        </w:rPr>
        <w:t>本软件可不经过修改转移至任何支持</w:t>
      </w:r>
      <w:r>
        <w:rPr>
          <w:rFonts w:hint="eastAsia"/>
        </w:rPr>
        <w:t>go</w:t>
      </w:r>
      <w:r w:rsidR="0024279C">
        <w:rPr>
          <w:rFonts w:hint="eastAsia"/>
        </w:rPr>
        <w:t>、</w:t>
      </w:r>
      <w:r w:rsidR="0024279C">
        <w:rPr>
          <w:rFonts w:hint="eastAsia"/>
        </w:rPr>
        <w:t>JDK</w:t>
      </w:r>
      <w:r w:rsidR="0024279C">
        <w:t xml:space="preserve"> 8</w:t>
      </w:r>
      <w:r w:rsidR="008751F8">
        <w:rPr>
          <w:rFonts w:hint="eastAsia"/>
        </w:rPr>
        <w:t>及</w:t>
      </w:r>
      <w:r>
        <w:rPr>
          <w:rFonts w:hint="eastAsia"/>
        </w:rPr>
        <w:t>python</w:t>
      </w:r>
      <w:r w:rsidR="002A7453">
        <w:t xml:space="preserve"> 3</w:t>
      </w:r>
      <w:r>
        <w:rPr>
          <w:rFonts w:hint="eastAsia"/>
        </w:rPr>
        <w:t>的计算机环境。</w:t>
      </w:r>
    </w:p>
    <w:p w14:paraId="0A36D4B0" w14:textId="77777777" w:rsidR="00C46B38" w:rsidRDefault="00C46B38" w:rsidP="00C46B38">
      <w:pPr>
        <w:pStyle w:val="2"/>
      </w:pPr>
      <w:bookmarkStart w:id="54" w:name="_Toc74149602"/>
      <w:bookmarkStart w:id="55" w:name="_Toc76048066"/>
      <w:r>
        <w:rPr>
          <w:rFonts w:hint="eastAsia"/>
        </w:rPr>
        <w:t>外部接口需求</w:t>
      </w:r>
      <w:bookmarkEnd w:id="54"/>
      <w:bookmarkEnd w:id="55"/>
    </w:p>
    <w:p w14:paraId="748A25DF" w14:textId="77777777" w:rsidR="00C46B38" w:rsidRDefault="00C46B38" w:rsidP="00C46B38">
      <w:pPr>
        <w:pStyle w:val="3"/>
      </w:pPr>
      <w:bookmarkStart w:id="56" w:name="_Toc74149603"/>
      <w:bookmarkStart w:id="57" w:name="_Toc76048067"/>
      <w:r>
        <w:rPr>
          <w:rFonts w:hint="eastAsia"/>
        </w:rPr>
        <w:t>用户接口</w:t>
      </w:r>
      <w:bookmarkEnd w:id="56"/>
      <w:bookmarkEnd w:id="57"/>
    </w:p>
    <w:p w14:paraId="72DBD638" w14:textId="77777777" w:rsidR="00434E0E" w:rsidRDefault="00434E0E" w:rsidP="001740DC">
      <w:pPr>
        <w:ind w:firstLine="425"/>
      </w:pPr>
      <w:r>
        <w:rPr>
          <w:rFonts w:hint="eastAsia"/>
        </w:rPr>
        <w:t>本系统的用户一般通过网站主页进行操作。</w:t>
      </w:r>
      <w:r w:rsidR="001740DC">
        <w:rPr>
          <w:rFonts w:hint="eastAsia"/>
        </w:rPr>
        <w:t>进入主页后直接在搜索框中输入地点名，点击搜索后直接在网站主页输出查询结果。</w:t>
      </w:r>
    </w:p>
    <w:p w14:paraId="76B60612" w14:textId="77777777" w:rsidR="00C46B38" w:rsidRDefault="00C46B38" w:rsidP="00C46B38">
      <w:pPr>
        <w:pStyle w:val="3"/>
      </w:pPr>
      <w:bookmarkStart w:id="58" w:name="_Toc74149605"/>
      <w:bookmarkStart w:id="59" w:name="_Toc76048068"/>
      <w:r>
        <w:rPr>
          <w:rFonts w:hint="eastAsia"/>
        </w:rPr>
        <w:t>软件接口</w:t>
      </w:r>
      <w:bookmarkEnd w:id="58"/>
      <w:bookmarkEnd w:id="59"/>
    </w:p>
    <w:p w14:paraId="4013D7C0" w14:textId="77777777" w:rsidR="0093302C" w:rsidRDefault="00EB75EC" w:rsidP="00375D33">
      <w:pPr>
        <w:ind w:firstLine="425"/>
      </w:pPr>
      <w:r>
        <w:rPr>
          <w:rFonts w:hint="eastAsia"/>
        </w:rPr>
        <w:t>Windows</w:t>
      </w:r>
      <w:r>
        <w:t>/</w:t>
      </w:r>
      <w:r>
        <w:rPr>
          <w:rFonts w:hint="eastAsia"/>
        </w:rPr>
        <w:t>Linux</w:t>
      </w:r>
      <w:r>
        <w:rPr>
          <w:rFonts w:hint="eastAsia"/>
        </w:rPr>
        <w:t>操作系统，</w:t>
      </w:r>
      <w:r>
        <w:rPr>
          <w:rFonts w:hint="eastAsia"/>
        </w:rPr>
        <w:t>go</w:t>
      </w:r>
      <w:r>
        <w:rPr>
          <w:rFonts w:hint="eastAsia"/>
        </w:rPr>
        <w:t>语言支持，</w:t>
      </w:r>
      <w:r>
        <w:rPr>
          <w:rFonts w:hint="eastAsia"/>
        </w:rPr>
        <w:t>python</w:t>
      </w:r>
      <w:r w:rsidR="002A7453">
        <w:t xml:space="preserve"> 3</w:t>
      </w:r>
      <w:r>
        <w:rPr>
          <w:rFonts w:hint="eastAsia"/>
        </w:rPr>
        <w:t>语言支持</w:t>
      </w:r>
      <w:r w:rsidR="002A7453">
        <w:rPr>
          <w:rFonts w:hint="eastAsia"/>
        </w:rPr>
        <w:t>，</w:t>
      </w:r>
      <w:r w:rsidR="002A7453">
        <w:rPr>
          <w:rFonts w:hint="eastAsia"/>
        </w:rPr>
        <w:t>JDK</w:t>
      </w:r>
      <w:r w:rsidR="002A7453">
        <w:t xml:space="preserve"> 8</w:t>
      </w:r>
      <w:r w:rsidR="002A7453">
        <w:rPr>
          <w:rFonts w:hint="eastAsia"/>
        </w:rPr>
        <w:t>支持</w:t>
      </w:r>
      <w:r>
        <w:rPr>
          <w:rFonts w:hint="eastAsia"/>
        </w:rPr>
        <w:t>。</w:t>
      </w:r>
    </w:p>
    <w:p w14:paraId="5448BA4A" w14:textId="77777777" w:rsidR="00EB75EC" w:rsidRDefault="0093302C" w:rsidP="00375D33">
      <w:pPr>
        <w:ind w:firstLine="425"/>
      </w:pPr>
      <w:r>
        <w:br w:type="page"/>
      </w:r>
    </w:p>
    <w:p w14:paraId="051F850C" w14:textId="77777777" w:rsidR="00C46B38" w:rsidRDefault="00C46B38" w:rsidP="00C46B38">
      <w:pPr>
        <w:pStyle w:val="1"/>
      </w:pPr>
      <w:bookmarkStart w:id="60" w:name="_Toc74149607"/>
      <w:bookmarkStart w:id="61" w:name="_Toc76048069"/>
      <w:r>
        <w:rPr>
          <w:rFonts w:hint="eastAsia"/>
        </w:rPr>
        <w:lastRenderedPageBreak/>
        <w:t>数据字典</w:t>
      </w:r>
      <w:bookmarkEnd w:id="60"/>
      <w:bookmarkEnd w:id="61"/>
    </w:p>
    <w:p w14:paraId="253FE0DF" w14:textId="77777777" w:rsidR="008C7BD6" w:rsidRDefault="00F10F8C" w:rsidP="0093302C">
      <w:pPr>
        <w:ind w:firstLine="425"/>
      </w:pPr>
      <w:r>
        <w:rPr>
          <w:rFonts w:hint="eastAsia"/>
        </w:rPr>
        <w:t>日期</w:t>
      </w:r>
      <w:r w:rsidR="00F005CE">
        <w:rPr>
          <w:rFonts w:hint="eastAsia"/>
        </w:rPr>
        <w:t>=</w:t>
      </w:r>
      <w:r w:rsidR="00F005CE">
        <w:rPr>
          <w:rFonts w:hint="eastAsia"/>
        </w:rPr>
        <w:t>年</w:t>
      </w:r>
      <w:r w:rsidR="00F005CE">
        <w:rPr>
          <w:rFonts w:hint="eastAsia"/>
        </w:rPr>
        <w:t>+</w:t>
      </w:r>
      <w:r w:rsidR="00F005CE">
        <w:t>"/"+</w:t>
      </w:r>
      <w:r w:rsidR="00F005CE">
        <w:rPr>
          <w:rFonts w:hint="eastAsia"/>
        </w:rPr>
        <w:t>月</w:t>
      </w:r>
      <w:r w:rsidR="00F005CE">
        <w:rPr>
          <w:rFonts w:hint="eastAsia"/>
        </w:rPr>
        <w:t>+</w:t>
      </w:r>
      <w:r w:rsidR="00F005CE">
        <w:t>"/"+</w:t>
      </w:r>
      <w:r w:rsidR="00F005CE">
        <w:rPr>
          <w:rFonts w:hint="eastAsia"/>
        </w:rPr>
        <w:t>日</w:t>
      </w:r>
    </w:p>
    <w:p w14:paraId="1EA297BE" w14:textId="77777777" w:rsidR="00977F3A" w:rsidRPr="0093302C" w:rsidRDefault="00977F3A" w:rsidP="0093302C">
      <w:pPr>
        <w:ind w:firstLine="425"/>
      </w:pPr>
      <w:proofErr w:type="spellStart"/>
      <w:proofErr w:type="gramStart"/>
      <w:r>
        <w:t>user.role</w:t>
      </w:r>
      <w:proofErr w:type="spellEnd"/>
      <w:proofErr w:type="gramEnd"/>
      <w:r>
        <w:t>="NU"(Normal User)/"Admin"</w:t>
      </w:r>
    </w:p>
    <w:sectPr w:rsidR="00977F3A" w:rsidRPr="0093302C">
      <w:headerReference w:type="default" r:id="rId12"/>
      <w:footerReference w:type="default" r:id="rId13"/>
      <w:pgSz w:w="11906" w:h="16838"/>
      <w:pgMar w:top="1440" w:right="1797" w:bottom="1440" w:left="1797" w:header="851" w:footer="992"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6B4D95" w14:textId="77777777" w:rsidR="00313580" w:rsidRDefault="00313580">
      <w:pPr>
        <w:spacing w:line="240" w:lineRule="auto"/>
      </w:pPr>
      <w:r>
        <w:separator/>
      </w:r>
    </w:p>
  </w:endnote>
  <w:endnote w:type="continuationSeparator" w:id="0">
    <w:p w14:paraId="01B3F344" w14:textId="77777777" w:rsidR="00313580" w:rsidRDefault="003135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Segoe UI Historic">
    <w:panose1 w:val="020B0502040204020203"/>
    <w:charset w:val="00"/>
    <w:family w:val="swiss"/>
    <w:pitch w:val="variable"/>
    <w:sig w:usb0="800001EF" w:usb1="02000002" w:usb2="0060C08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598DC" w14:textId="77777777" w:rsidR="008C7BD6" w:rsidRDefault="008C7BD6">
    <w:pPr>
      <w:pStyle w:val="ae"/>
      <w:framePr w:wrap="around" w:vAnchor="text" w:hAnchor="margin" w:xAlign="right" w:y="1"/>
      <w:rPr>
        <w:rStyle w:val="a4"/>
      </w:rPr>
    </w:pPr>
    <w:r>
      <w:fldChar w:fldCharType="begin"/>
    </w:r>
    <w:r>
      <w:rPr>
        <w:rStyle w:val="a4"/>
      </w:rPr>
      <w:instrText xml:space="preserve">PAGE  </w:instrText>
    </w:r>
    <w:r>
      <w:fldChar w:fldCharType="separate"/>
    </w:r>
    <w:r>
      <w:rPr>
        <w:rStyle w:val="a4"/>
      </w:rPr>
      <w:t>1</w:t>
    </w:r>
    <w:r>
      <w:fldChar w:fldCharType="end"/>
    </w:r>
  </w:p>
  <w:p w14:paraId="38660D22" w14:textId="77777777" w:rsidR="008C7BD6" w:rsidRDefault="008C7BD6">
    <w:pPr>
      <w:pStyle w:val="ae"/>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79D07" w14:textId="77777777" w:rsidR="00313580" w:rsidRDefault="00313580">
      <w:pPr>
        <w:spacing w:line="240" w:lineRule="auto"/>
      </w:pPr>
      <w:r>
        <w:separator/>
      </w:r>
    </w:p>
  </w:footnote>
  <w:footnote w:type="continuationSeparator" w:id="0">
    <w:p w14:paraId="20D7310B" w14:textId="77777777" w:rsidR="00313580" w:rsidRDefault="003135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6" w:space="0" w:color="auto"/>
      </w:tblBorders>
      <w:tblLayout w:type="fixed"/>
      <w:tblLook w:val="0000" w:firstRow="0" w:lastRow="0" w:firstColumn="0" w:lastColumn="0" w:noHBand="0" w:noVBand="0"/>
    </w:tblPr>
    <w:tblGrid>
      <w:gridCol w:w="4264"/>
      <w:gridCol w:w="4264"/>
    </w:tblGrid>
    <w:tr w:rsidR="008C7BD6" w14:paraId="51C723E9" w14:textId="77777777">
      <w:trPr>
        <w:ins w:id="62" w:author="henry xiao" w:date="2002-07-24T15:06:00Z"/>
      </w:trPr>
      <w:tc>
        <w:tcPr>
          <w:tcW w:w="4264" w:type="dxa"/>
        </w:tcPr>
        <w:p w14:paraId="22A47051" w14:textId="77777777" w:rsidR="008C7BD6" w:rsidRDefault="008C7BD6">
          <w:pPr>
            <w:pStyle w:val="a8"/>
            <w:jc w:val="both"/>
            <w:rPr>
              <w:ins w:id="63" w:author="henry xiao" w:date="2002-07-24T15:06:00Z"/>
            </w:rPr>
          </w:pPr>
          <w:ins w:id="64" w:author="henry xiao" w:date="2002-07-24T15:06:00Z">
            <w:r>
              <w:fldChar w:fldCharType="begin"/>
            </w:r>
            <w:r>
              <w:instrText xml:space="preserve"> TITLE  \* MERGEFORMAT </w:instrText>
            </w:r>
          </w:ins>
          <w:r>
            <w:fldChar w:fldCharType="separate"/>
          </w:r>
          <w:r w:rsidR="00187683">
            <w:rPr>
              <w:rFonts w:hint="eastAsia"/>
            </w:rPr>
            <w:t>需求规格说明书</w:t>
          </w:r>
          <w:ins w:id="65" w:author="henry xiao" w:date="2002-07-24T15:06:00Z">
            <w:r>
              <w:fldChar w:fldCharType="end"/>
            </w:r>
          </w:ins>
        </w:p>
      </w:tc>
      <w:tc>
        <w:tcPr>
          <w:tcW w:w="4264" w:type="dxa"/>
        </w:tcPr>
        <w:p w14:paraId="1975A852" w14:textId="77777777" w:rsidR="008C7BD6" w:rsidRDefault="008C7BD6">
          <w:pPr>
            <w:pStyle w:val="a8"/>
            <w:jc w:val="right"/>
            <w:rPr>
              <w:ins w:id="66" w:author="henry xiao" w:date="2002-07-24T15:06:00Z"/>
            </w:rPr>
          </w:pPr>
          <w:ins w:id="67" w:author="henry xiao" w:date="2002-08-08T16:39:00Z">
            <w:r>
              <w:fldChar w:fldCharType="begin"/>
            </w:r>
            <w:r>
              <w:instrText xml:space="preserve"> </w:instrText>
            </w:r>
            <w:r>
              <w:rPr>
                <w:rFonts w:hint="eastAsia"/>
              </w:rPr>
              <w:instrText>DOCPROPERTY "</w:instrText>
            </w:r>
            <w:r>
              <w:rPr>
                <w:rFonts w:hint="eastAsia"/>
              </w:rPr>
              <w:instrText>项目名称</w:instrText>
            </w:r>
            <w:r>
              <w:rPr>
                <w:rFonts w:hint="eastAsia"/>
              </w:rPr>
              <w:instrText>"  \* MERGEFORMAT</w:instrText>
            </w:r>
            <w:r>
              <w:instrText xml:space="preserve"> </w:instrText>
            </w:r>
          </w:ins>
          <w:r>
            <w:fldChar w:fldCharType="separate"/>
          </w:r>
          <w:r w:rsidR="00187683">
            <w:rPr>
              <w:rFonts w:hint="eastAsia"/>
            </w:rPr>
            <w:t>&lt;</w:t>
          </w:r>
          <w:r w:rsidR="00187683">
            <w:rPr>
              <w:rFonts w:hint="eastAsia"/>
            </w:rPr>
            <w:t>项目名称</w:t>
          </w:r>
          <w:r w:rsidR="00187683">
            <w:rPr>
              <w:rFonts w:hint="eastAsia"/>
            </w:rPr>
            <w:t>&gt;</w:t>
          </w:r>
          <w:ins w:id="68" w:author="henry xiao" w:date="2002-08-08T16:39:00Z">
            <w:r>
              <w:fldChar w:fldCharType="end"/>
            </w:r>
          </w:ins>
        </w:p>
      </w:tc>
    </w:tr>
  </w:tbl>
  <w:p w14:paraId="5FB97E7B" w14:textId="77777777" w:rsidR="008C7BD6" w:rsidRDefault="008C7BD6">
    <w:pPr>
      <w:pStyle w:val="a8"/>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13EF7594"/>
    <w:multiLevelType w:val="multilevel"/>
    <w:tmpl w:val="13EF7594"/>
    <w:lvl w:ilvl="0">
      <w:start w:val="1"/>
      <w:numFmt w:val="lowerLetter"/>
      <w:lvlText w:val="%1"/>
      <w:lvlJc w:val="left"/>
      <w:pPr>
        <w:tabs>
          <w:tab w:val="num" w:pos="845"/>
        </w:tabs>
        <w:ind w:left="845" w:hanging="420"/>
      </w:pPr>
      <w:rPr>
        <w:rFonts w:hint="eastAsia"/>
      </w:rPr>
    </w:lvl>
    <w:lvl w:ilvl="1">
      <w:start w:val="1"/>
      <w:numFmt w:val="lowerLetter"/>
      <w:lvlText w:val="%2)"/>
      <w:lvlJc w:val="left"/>
      <w:pPr>
        <w:tabs>
          <w:tab w:val="num" w:pos="845"/>
        </w:tabs>
        <w:ind w:left="845" w:hanging="420"/>
      </w:pPr>
    </w:lvl>
    <w:lvl w:ilvl="2">
      <w:start w:val="1"/>
      <w:numFmt w:val="lowerRoman"/>
      <w:lvlText w:val="%3."/>
      <w:lvlJc w:val="right"/>
      <w:pPr>
        <w:tabs>
          <w:tab w:val="num" w:pos="1265"/>
        </w:tabs>
        <w:ind w:left="1265" w:hanging="420"/>
      </w:pPr>
    </w:lvl>
    <w:lvl w:ilvl="3">
      <w:start w:val="1"/>
      <w:numFmt w:val="decimal"/>
      <w:lvlText w:val="%4."/>
      <w:lvlJc w:val="left"/>
      <w:pPr>
        <w:tabs>
          <w:tab w:val="num" w:pos="1685"/>
        </w:tabs>
        <w:ind w:left="1685" w:hanging="420"/>
      </w:pPr>
    </w:lvl>
    <w:lvl w:ilvl="4">
      <w:start w:val="1"/>
      <w:numFmt w:val="lowerLetter"/>
      <w:lvlText w:val="%5)"/>
      <w:lvlJc w:val="left"/>
      <w:pPr>
        <w:tabs>
          <w:tab w:val="num" w:pos="2105"/>
        </w:tabs>
        <w:ind w:left="2105" w:hanging="420"/>
      </w:pPr>
    </w:lvl>
    <w:lvl w:ilvl="5">
      <w:start w:val="1"/>
      <w:numFmt w:val="lowerRoman"/>
      <w:lvlText w:val="%6."/>
      <w:lvlJc w:val="right"/>
      <w:pPr>
        <w:tabs>
          <w:tab w:val="num" w:pos="2525"/>
        </w:tabs>
        <w:ind w:left="2525" w:hanging="420"/>
      </w:pPr>
    </w:lvl>
    <w:lvl w:ilvl="6">
      <w:start w:val="1"/>
      <w:numFmt w:val="decimal"/>
      <w:lvlText w:val="%7."/>
      <w:lvlJc w:val="left"/>
      <w:pPr>
        <w:tabs>
          <w:tab w:val="num" w:pos="2945"/>
        </w:tabs>
        <w:ind w:left="2945" w:hanging="420"/>
      </w:pPr>
    </w:lvl>
    <w:lvl w:ilvl="7">
      <w:start w:val="1"/>
      <w:numFmt w:val="lowerLetter"/>
      <w:lvlText w:val="%8)"/>
      <w:lvlJc w:val="left"/>
      <w:pPr>
        <w:tabs>
          <w:tab w:val="num" w:pos="3365"/>
        </w:tabs>
        <w:ind w:left="3365" w:hanging="420"/>
      </w:pPr>
    </w:lvl>
    <w:lvl w:ilvl="8">
      <w:start w:val="1"/>
      <w:numFmt w:val="lowerRoman"/>
      <w:lvlText w:val="%9."/>
      <w:lvlJc w:val="right"/>
      <w:pPr>
        <w:tabs>
          <w:tab w:val="num" w:pos="3785"/>
        </w:tabs>
        <w:ind w:left="3785" w:hanging="420"/>
      </w:pPr>
    </w:lvl>
  </w:abstractNum>
  <w:abstractNum w:abstractNumId="2" w15:restartNumberingAfterBreak="0">
    <w:nsid w:val="39360701"/>
    <w:multiLevelType w:val="multilevel"/>
    <w:tmpl w:val="39360701"/>
    <w:lvl w:ilvl="0">
      <w:start w:val="1"/>
      <w:numFmt w:val="lowerLetter"/>
      <w:lvlText w:val="%1"/>
      <w:lvlJc w:val="left"/>
      <w:pPr>
        <w:tabs>
          <w:tab w:val="num" w:pos="845"/>
        </w:tabs>
        <w:ind w:left="845" w:hanging="42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39786E2F"/>
    <w:multiLevelType w:val="multilevel"/>
    <w:tmpl w:val="39786E2F"/>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43BD6973"/>
    <w:multiLevelType w:val="singleLevel"/>
    <w:tmpl w:val="43BD6973"/>
    <w:lvl w:ilvl="0">
      <w:start w:val="1"/>
      <w:numFmt w:val="decimal"/>
      <w:lvlText w:val="%1．"/>
      <w:lvlJc w:val="left"/>
      <w:pPr>
        <w:tabs>
          <w:tab w:val="num" w:pos="780"/>
        </w:tabs>
        <w:ind w:left="780" w:hanging="360"/>
      </w:pPr>
      <w:rPr>
        <w:rFonts w:hint="eastAsia"/>
      </w:rPr>
    </w:lvl>
  </w:abstractNum>
  <w:abstractNum w:abstractNumId="5" w15:restartNumberingAfterBreak="0">
    <w:nsid w:val="56B818D4"/>
    <w:multiLevelType w:val="multilevel"/>
    <w:tmpl w:val="56B818D4"/>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678516CE"/>
    <w:multiLevelType w:val="multilevel"/>
    <w:tmpl w:val="678516CE"/>
    <w:lvl w:ilvl="0">
      <w:start w:val="1"/>
      <w:numFmt w:val="lowerLetter"/>
      <w:lvlText w:val="%1"/>
      <w:lvlJc w:val="left"/>
      <w:pPr>
        <w:tabs>
          <w:tab w:val="num" w:pos="1270"/>
        </w:tabs>
        <w:ind w:left="1270" w:hanging="420"/>
      </w:pPr>
      <w:rPr>
        <w:rFonts w:hint="eastAsia"/>
      </w:rPr>
    </w:lvl>
    <w:lvl w:ilvl="1">
      <w:start w:val="1"/>
      <w:numFmt w:val="lowerLetter"/>
      <w:lvlText w:val="%2)"/>
      <w:lvlJc w:val="left"/>
      <w:pPr>
        <w:tabs>
          <w:tab w:val="num" w:pos="1265"/>
        </w:tabs>
        <w:ind w:left="1265" w:hanging="420"/>
      </w:pPr>
    </w:lvl>
    <w:lvl w:ilvl="2">
      <w:start w:val="1"/>
      <w:numFmt w:val="lowerRoman"/>
      <w:lvlText w:val="%3."/>
      <w:lvlJc w:val="right"/>
      <w:pPr>
        <w:tabs>
          <w:tab w:val="num" w:pos="1685"/>
        </w:tabs>
        <w:ind w:left="1685" w:hanging="420"/>
      </w:pPr>
    </w:lvl>
    <w:lvl w:ilvl="3">
      <w:start w:val="1"/>
      <w:numFmt w:val="decimal"/>
      <w:lvlText w:val="%4."/>
      <w:lvlJc w:val="left"/>
      <w:pPr>
        <w:tabs>
          <w:tab w:val="num" w:pos="2105"/>
        </w:tabs>
        <w:ind w:left="2105" w:hanging="420"/>
      </w:pPr>
    </w:lvl>
    <w:lvl w:ilvl="4">
      <w:start w:val="1"/>
      <w:numFmt w:val="lowerLetter"/>
      <w:lvlText w:val="%5)"/>
      <w:lvlJc w:val="left"/>
      <w:pPr>
        <w:tabs>
          <w:tab w:val="num" w:pos="2525"/>
        </w:tabs>
        <w:ind w:left="2525" w:hanging="420"/>
      </w:pPr>
    </w:lvl>
    <w:lvl w:ilvl="5">
      <w:start w:val="1"/>
      <w:numFmt w:val="lowerRoman"/>
      <w:lvlText w:val="%6."/>
      <w:lvlJc w:val="right"/>
      <w:pPr>
        <w:tabs>
          <w:tab w:val="num" w:pos="2945"/>
        </w:tabs>
        <w:ind w:left="2945" w:hanging="420"/>
      </w:pPr>
    </w:lvl>
    <w:lvl w:ilvl="6">
      <w:start w:val="1"/>
      <w:numFmt w:val="decimal"/>
      <w:lvlText w:val="%7."/>
      <w:lvlJc w:val="left"/>
      <w:pPr>
        <w:tabs>
          <w:tab w:val="num" w:pos="3365"/>
        </w:tabs>
        <w:ind w:left="3365" w:hanging="420"/>
      </w:pPr>
    </w:lvl>
    <w:lvl w:ilvl="7">
      <w:start w:val="1"/>
      <w:numFmt w:val="lowerLetter"/>
      <w:lvlText w:val="%8)"/>
      <w:lvlJc w:val="left"/>
      <w:pPr>
        <w:tabs>
          <w:tab w:val="num" w:pos="3785"/>
        </w:tabs>
        <w:ind w:left="3785" w:hanging="420"/>
      </w:pPr>
    </w:lvl>
    <w:lvl w:ilvl="8">
      <w:start w:val="1"/>
      <w:numFmt w:val="lowerRoman"/>
      <w:lvlText w:val="%9."/>
      <w:lvlJc w:val="right"/>
      <w:pPr>
        <w:tabs>
          <w:tab w:val="num" w:pos="4205"/>
        </w:tabs>
        <w:ind w:left="4205" w:hanging="420"/>
      </w:pPr>
    </w:lvl>
  </w:abstractNum>
  <w:abstractNum w:abstractNumId="7" w15:restartNumberingAfterBreak="0">
    <w:nsid w:val="6CA364EE"/>
    <w:multiLevelType w:val="multilevel"/>
    <w:tmpl w:val="6CA364EE"/>
    <w:lvl w:ilvl="0">
      <w:start w:val="1"/>
      <w:numFmt w:val="lowerLetter"/>
      <w:lvlText w:val="%1"/>
      <w:lvlJc w:val="left"/>
      <w:pPr>
        <w:tabs>
          <w:tab w:val="num" w:pos="1270"/>
        </w:tabs>
        <w:ind w:left="1270" w:hanging="420"/>
      </w:pPr>
      <w:rPr>
        <w:rFonts w:hint="eastAsia"/>
      </w:rPr>
    </w:lvl>
    <w:lvl w:ilvl="1">
      <w:start w:val="1"/>
      <w:numFmt w:val="lowerLetter"/>
      <w:lvlText w:val="%2)"/>
      <w:lvlJc w:val="left"/>
      <w:pPr>
        <w:tabs>
          <w:tab w:val="num" w:pos="1265"/>
        </w:tabs>
        <w:ind w:left="1265" w:hanging="420"/>
      </w:pPr>
    </w:lvl>
    <w:lvl w:ilvl="2">
      <w:start w:val="1"/>
      <w:numFmt w:val="lowerRoman"/>
      <w:lvlText w:val="%3."/>
      <w:lvlJc w:val="right"/>
      <w:pPr>
        <w:tabs>
          <w:tab w:val="num" w:pos="1685"/>
        </w:tabs>
        <w:ind w:left="1685" w:hanging="420"/>
      </w:pPr>
    </w:lvl>
    <w:lvl w:ilvl="3">
      <w:start w:val="1"/>
      <w:numFmt w:val="decimal"/>
      <w:lvlText w:val="%4."/>
      <w:lvlJc w:val="left"/>
      <w:pPr>
        <w:tabs>
          <w:tab w:val="num" w:pos="2105"/>
        </w:tabs>
        <w:ind w:left="2105" w:hanging="420"/>
      </w:pPr>
    </w:lvl>
    <w:lvl w:ilvl="4">
      <w:start w:val="1"/>
      <w:numFmt w:val="lowerLetter"/>
      <w:lvlText w:val="%5)"/>
      <w:lvlJc w:val="left"/>
      <w:pPr>
        <w:tabs>
          <w:tab w:val="num" w:pos="2525"/>
        </w:tabs>
        <w:ind w:left="2525" w:hanging="420"/>
      </w:pPr>
    </w:lvl>
    <w:lvl w:ilvl="5">
      <w:start w:val="1"/>
      <w:numFmt w:val="lowerRoman"/>
      <w:lvlText w:val="%6."/>
      <w:lvlJc w:val="right"/>
      <w:pPr>
        <w:tabs>
          <w:tab w:val="num" w:pos="2945"/>
        </w:tabs>
        <w:ind w:left="2945" w:hanging="420"/>
      </w:pPr>
    </w:lvl>
    <w:lvl w:ilvl="6">
      <w:start w:val="1"/>
      <w:numFmt w:val="decimal"/>
      <w:lvlText w:val="%7."/>
      <w:lvlJc w:val="left"/>
      <w:pPr>
        <w:tabs>
          <w:tab w:val="num" w:pos="3365"/>
        </w:tabs>
        <w:ind w:left="3365" w:hanging="420"/>
      </w:pPr>
    </w:lvl>
    <w:lvl w:ilvl="7">
      <w:start w:val="1"/>
      <w:numFmt w:val="lowerLetter"/>
      <w:lvlText w:val="%8)"/>
      <w:lvlJc w:val="left"/>
      <w:pPr>
        <w:tabs>
          <w:tab w:val="num" w:pos="3785"/>
        </w:tabs>
        <w:ind w:left="3785" w:hanging="420"/>
      </w:pPr>
    </w:lvl>
    <w:lvl w:ilvl="8">
      <w:start w:val="1"/>
      <w:numFmt w:val="lowerRoman"/>
      <w:lvlText w:val="%9."/>
      <w:lvlJc w:val="right"/>
      <w:pPr>
        <w:tabs>
          <w:tab w:val="num" w:pos="4205"/>
        </w:tabs>
        <w:ind w:left="4205" w:hanging="420"/>
      </w:pPr>
    </w:lvl>
  </w:abstractNum>
  <w:abstractNum w:abstractNumId="8" w15:restartNumberingAfterBreak="0">
    <w:nsid w:val="6EF44A45"/>
    <w:multiLevelType w:val="multilevel"/>
    <w:tmpl w:val="6EF44A45"/>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0"/>
  </w:num>
  <w:num w:numId="2">
    <w:abstractNumId w:val="8"/>
  </w:num>
  <w:num w:numId="3">
    <w:abstractNumId w:val="5"/>
  </w:num>
  <w:num w:numId="4">
    <w:abstractNumId w:val="3"/>
  </w:num>
  <w:num w:numId="5">
    <w:abstractNumId w:val="2"/>
  </w:num>
  <w:num w:numId="6">
    <w:abstractNumId w:val="6"/>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attachedTemplate r:id="rId1"/>
  <w:defaultTabStop w:val="42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83"/>
    <w:rsid w:val="00000F91"/>
    <w:rsid w:val="00012C2E"/>
    <w:rsid w:val="00025347"/>
    <w:rsid w:val="00030067"/>
    <w:rsid w:val="00060ADB"/>
    <w:rsid w:val="000711AA"/>
    <w:rsid w:val="000741B7"/>
    <w:rsid w:val="000C65C2"/>
    <w:rsid w:val="000F12E5"/>
    <w:rsid w:val="001338FB"/>
    <w:rsid w:val="00134769"/>
    <w:rsid w:val="00143D0D"/>
    <w:rsid w:val="00146CD6"/>
    <w:rsid w:val="00153481"/>
    <w:rsid w:val="001740DC"/>
    <w:rsid w:val="00187683"/>
    <w:rsid w:val="001920F6"/>
    <w:rsid w:val="001D01D9"/>
    <w:rsid w:val="00240EF8"/>
    <w:rsid w:val="0024279C"/>
    <w:rsid w:val="00254FB2"/>
    <w:rsid w:val="00276C3C"/>
    <w:rsid w:val="002871C0"/>
    <w:rsid w:val="002A1BCC"/>
    <w:rsid w:val="002A7453"/>
    <w:rsid w:val="002C54FA"/>
    <w:rsid w:val="002E2C8E"/>
    <w:rsid w:val="00312EAD"/>
    <w:rsid w:val="00313580"/>
    <w:rsid w:val="003235F1"/>
    <w:rsid w:val="00330CAD"/>
    <w:rsid w:val="00340785"/>
    <w:rsid w:val="003435A1"/>
    <w:rsid w:val="0036798A"/>
    <w:rsid w:val="00375D33"/>
    <w:rsid w:val="00376008"/>
    <w:rsid w:val="003903E1"/>
    <w:rsid w:val="003C296C"/>
    <w:rsid w:val="003C4F8E"/>
    <w:rsid w:val="0040607F"/>
    <w:rsid w:val="00434E0E"/>
    <w:rsid w:val="004642C1"/>
    <w:rsid w:val="00465290"/>
    <w:rsid w:val="00481096"/>
    <w:rsid w:val="005953AB"/>
    <w:rsid w:val="005A12B5"/>
    <w:rsid w:val="005C295F"/>
    <w:rsid w:val="00633EA2"/>
    <w:rsid w:val="0066795D"/>
    <w:rsid w:val="0068764C"/>
    <w:rsid w:val="006A690A"/>
    <w:rsid w:val="006B5B54"/>
    <w:rsid w:val="006C00EE"/>
    <w:rsid w:val="006D49CA"/>
    <w:rsid w:val="00740EE9"/>
    <w:rsid w:val="007628D7"/>
    <w:rsid w:val="00776A35"/>
    <w:rsid w:val="00781BF6"/>
    <w:rsid w:val="00786D26"/>
    <w:rsid w:val="007C3265"/>
    <w:rsid w:val="007F6729"/>
    <w:rsid w:val="00807820"/>
    <w:rsid w:val="00857ACD"/>
    <w:rsid w:val="0086565D"/>
    <w:rsid w:val="008751F8"/>
    <w:rsid w:val="0088253F"/>
    <w:rsid w:val="008968BE"/>
    <w:rsid w:val="008A05CA"/>
    <w:rsid w:val="008A3DC0"/>
    <w:rsid w:val="008B3955"/>
    <w:rsid w:val="008C7BD6"/>
    <w:rsid w:val="008D2151"/>
    <w:rsid w:val="008F5412"/>
    <w:rsid w:val="00923CEC"/>
    <w:rsid w:val="0092567A"/>
    <w:rsid w:val="0093302C"/>
    <w:rsid w:val="00975FA5"/>
    <w:rsid w:val="00977F3A"/>
    <w:rsid w:val="00980EAA"/>
    <w:rsid w:val="009838F1"/>
    <w:rsid w:val="00990E58"/>
    <w:rsid w:val="009D3EDC"/>
    <w:rsid w:val="00A11D94"/>
    <w:rsid w:val="00A40026"/>
    <w:rsid w:val="00A83FD5"/>
    <w:rsid w:val="00A93A67"/>
    <w:rsid w:val="00A96BAD"/>
    <w:rsid w:val="00AA6EF9"/>
    <w:rsid w:val="00AC10F6"/>
    <w:rsid w:val="00AF53BE"/>
    <w:rsid w:val="00B05182"/>
    <w:rsid w:val="00B116AA"/>
    <w:rsid w:val="00B31779"/>
    <w:rsid w:val="00B33189"/>
    <w:rsid w:val="00B6188B"/>
    <w:rsid w:val="00C46B38"/>
    <w:rsid w:val="00C568D4"/>
    <w:rsid w:val="00C66292"/>
    <w:rsid w:val="00CD656B"/>
    <w:rsid w:val="00D049FB"/>
    <w:rsid w:val="00D64973"/>
    <w:rsid w:val="00D64CA7"/>
    <w:rsid w:val="00D70BF9"/>
    <w:rsid w:val="00DB7A19"/>
    <w:rsid w:val="00DC5115"/>
    <w:rsid w:val="00DD23FC"/>
    <w:rsid w:val="00DD40AE"/>
    <w:rsid w:val="00E71CCF"/>
    <w:rsid w:val="00E841FC"/>
    <w:rsid w:val="00E97137"/>
    <w:rsid w:val="00EB75EC"/>
    <w:rsid w:val="00ED493D"/>
    <w:rsid w:val="00EF2172"/>
    <w:rsid w:val="00F005CE"/>
    <w:rsid w:val="00F03880"/>
    <w:rsid w:val="00F10F8C"/>
    <w:rsid w:val="00F35E63"/>
    <w:rsid w:val="00F56029"/>
    <w:rsid w:val="00F72F2F"/>
    <w:rsid w:val="00F9065A"/>
    <w:rsid w:val="00F92B77"/>
    <w:rsid w:val="00FE1BA8"/>
    <w:rsid w:val="00FE593E"/>
    <w:rsid w:val="139B0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B59794"/>
  <w15:chartTrackingRefBased/>
  <w15:docId w15:val="{F5D2AE38-EB7B-490B-BC42-A8D7A1806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2"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2"/>
    <w:lsdException w:name="toc 5" w:uiPriority="2"/>
    <w:lsdException w:name="toc 6" w:uiPriority="2"/>
    <w:lsdException w:name="toc 7" w:uiPriority="2"/>
    <w:lsdException w:name="toc 8" w:uiPriority="2"/>
    <w:lsdException w:name="toc 9" w:uiPriority="2"/>
    <w:lsdException w:name="caption"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2"/>
    <w:qFormat/>
    <w:pPr>
      <w:keepNext/>
      <w:numPr>
        <w:numId w:val="1"/>
      </w:numPr>
      <w:tabs>
        <w:tab w:val="left" w:pos="0"/>
      </w:tabs>
      <w:spacing w:before="120" w:after="60"/>
      <w:outlineLvl w:val="0"/>
    </w:pPr>
    <w:rPr>
      <w:b/>
      <w:bCs/>
      <w:sz w:val="32"/>
      <w:szCs w:val="32"/>
    </w:rPr>
  </w:style>
  <w:style w:type="paragraph" w:styleId="2">
    <w:name w:val="heading 2"/>
    <w:basedOn w:val="1"/>
    <w:next w:val="a0"/>
    <w:uiPriority w:val="2"/>
    <w:qFormat/>
    <w:pPr>
      <w:numPr>
        <w:ilvl w:val="1"/>
      </w:numPr>
      <w:tabs>
        <w:tab w:val="left" w:pos="0"/>
      </w:tabs>
      <w:outlineLvl w:val="1"/>
    </w:pPr>
    <w:rPr>
      <w:sz w:val="24"/>
      <w:szCs w:val="24"/>
    </w:rPr>
  </w:style>
  <w:style w:type="paragraph" w:styleId="3">
    <w:name w:val="heading 3"/>
    <w:basedOn w:val="1"/>
    <w:next w:val="a0"/>
    <w:uiPriority w:val="2"/>
    <w:qFormat/>
    <w:pPr>
      <w:numPr>
        <w:ilvl w:val="2"/>
      </w:numPr>
      <w:tabs>
        <w:tab w:val="left" w:pos="0"/>
      </w:tabs>
      <w:outlineLvl w:val="2"/>
    </w:pPr>
    <w:rPr>
      <w:b w:val="0"/>
      <w:bCs w:val="0"/>
      <w:i/>
      <w:iCs/>
      <w:sz w:val="21"/>
      <w:szCs w:val="21"/>
    </w:rPr>
  </w:style>
  <w:style w:type="paragraph" w:styleId="4">
    <w:name w:val="heading 4"/>
    <w:basedOn w:val="1"/>
    <w:next w:val="a0"/>
    <w:uiPriority w:val="2"/>
    <w:qFormat/>
    <w:pPr>
      <w:numPr>
        <w:ilvl w:val="3"/>
      </w:numPr>
      <w:spacing w:before="60"/>
      <w:outlineLvl w:val="3"/>
    </w:pPr>
    <w:rPr>
      <w:b w:val="0"/>
      <w:bCs w:val="0"/>
      <w:sz w:val="20"/>
      <w:szCs w:val="20"/>
    </w:rPr>
  </w:style>
  <w:style w:type="paragraph" w:styleId="5">
    <w:name w:val="heading 5"/>
    <w:basedOn w:val="a"/>
    <w:next w:val="a0"/>
    <w:uiPriority w:val="2"/>
    <w:qFormat/>
    <w:pPr>
      <w:numPr>
        <w:ilvl w:val="4"/>
        <w:numId w:val="1"/>
      </w:numPr>
      <w:spacing w:before="60" w:after="60"/>
      <w:outlineLvl w:val="4"/>
    </w:pPr>
    <w:rPr>
      <w:i/>
    </w:rPr>
  </w:style>
  <w:style w:type="paragraph" w:styleId="6">
    <w:name w:val="heading 6"/>
    <w:basedOn w:val="a"/>
    <w:next w:val="a"/>
    <w:uiPriority w:val="2"/>
    <w:qFormat/>
    <w:pPr>
      <w:numPr>
        <w:ilvl w:val="5"/>
        <w:numId w:val="1"/>
      </w:numPr>
      <w:spacing w:before="60" w:after="60"/>
      <w:outlineLvl w:val="5"/>
    </w:pPr>
    <w:rPr>
      <w:iCs/>
    </w:rPr>
  </w:style>
  <w:style w:type="paragraph" w:styleId="7">
    <w:name w:val="heading 7"/>
    <w:basedOn w:val="a"/>
    <w:next w:val="a"/>
    <w:uiPriority w:val="2"/>
    <w:qFormat/>
    <w:pPr>
      <w:numPr>
        <w:ilvl w:val="6"/>
        <w:numId w:val="1"/>
      </w:numPr>
      <w:tabs>
        <w:tab w:val="left" w:pos="0"/>
      </w:tabs>
      <w:spacing w:before="60" w:after="60"/>
      <w:outlineLvl w:val="6"/>
    </w:pPr>
    <w:rPr>
      <w:i/>
    </w:rPr>
  </w:style>
  <w:style w:type="paragraph" w:styleId="8">
    <w:name w:val="heading 8"/>
    <w:basedOn w:val="a"/>
    <w:next w:val="a"/>
    <w:uiPriority w:val="2"/>
    <w:qFormat/>
    <w:pPr>
      <w:numPr>
        <w:ilvl w:val="7"/>
        <w:numId w:val="1"/>
      </w:numPr>
      <w:tabs>
        <w:tab w:val="left" w:pos="0"/>
      </w:tabs>
      <w:spacing w:before="240" w:after="60"/>
      <w:outlineLvl w:val="7"/>
    </w:pPr>
    <w:rPr>
      <w:i/>
      <w:iCs/>
    </w:rPr>
  </w:style>
  <w:style w:type="paragraph" w:styleId="9">
    <w:name w:val="heading 9"/>
    <w:basedOn w:val="a"/>
    <w:next w:val="a"/>
    <w:uiPriority w:val="2"/>
    <w:qFormat/>
    <w:pPr>
      <w:numPr>
        <w:ilvl w:val="8"/>
        <w:numId w:val="1"/>
      </w:numPr>
      <w:tabs>
        <w:tab w:val="left" w:pos="0"/>
      </w:tabs>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age number"/>
    <w:rPr>
      <w:rFonts w:eastAsia="Arial"/>
    </w:rPr>
  </w:style>
  <w:style w:type="character" w:styleId="a5">
    <w:name w:val="footnote reference"/>
    <w:rPr>
      <w:sz w:val="20"/>
      <w:szCs w:val="20"/>
      <w:vertAlign w:val="superscript"/>
    </w:rPr>
  </w:style>
  <w:style w:type="character" w:styleId="a6">
    <w:name w:val="annotation reference"/>
    <w:rPr>
      <w:sz w:val="21"/>
      <w:szCs w:val="21"/>
    </w:rPr>
  </w:style>
  <w:style w:type="character" w:styleId="a7">
    <w:name w:val="Hyperlink"/>
    <w:uiPriority w:val="99"/>
    <w:rPr>
      <w:color w:val="0000FF"/>
      <w:u w:val="single"/>
    </w:rPr>
  </w:style>
  <w:style w:type="paragraph" w:styleId="a8">
    <w:name w:val="header"/>
    <w:basedOn w:val="a"/>
    <w:pPr>
      <w:tabs>
        <w:tab w:val="center" w:pos="4320"/>
        <w:tab w:val="right" w:pos="8640"/>
      </w:tabs>
    </w:pPr>
  </w:style>
  <w:style w:type="paragraph" w:styleId="a9">
    <w:name w:val="Body Text Indent"/>
    <w:basedOn w:val="a"/>
    <w:pPr>
      <w:ind w:left="720"/>
    </w:pPr>
    <w:rPr>
      <w:i/>
      <w:iCs/>
      <w:color w:val="0000FF"/>
      <w:u w:val="single"/>
    </w:rPr>
  </w:style>
  <w:style w:type="paragraph" w:styleId="TOC4">
    <w:name w:val="toc 4"/>
    <w:basedOn w:val="a"/>
    <w:next w:val="a"/>
    <w:uiPriority w:val="2"/>
    <w:pPr>
      <w:ind w:left="600"/>
    </w:pPr>
    <w:rPr>
      <w:szCs w:val="21"/>
    </w:rPr>
  </w:style>
  <w:style w:type="paragraph" w:styleId="aa">
    <w:name w:val="Date"/>
    <w:basedOn w:val="a"/>
    <w:next w:val="a"/>
    <w:link w:val="ab"/>
    <w:rPr>
      <w:rFonts w:ascii="幼圆" w:eastAsia="幼圆"/>
      <w:sz w:val="28"/>
    </w:rPr>
  </w:style>
  <w:style w:type="paragraph" w:styleId="ac">
    <w:name w:val="Title"/>
    <w:basedOn w:val="a"/>
    <w:next w:val="a"/>
    <w:qFormat/>
    <w:pPr>
      <w:jc w:val="center"/>
    </w:pPr>
    <w:rPr>
      <w:b/>
      <w:bCs/>
      <w:sz w:val="36"/>
      <w:szCs w:val="36"/>
    </w:rPr>
  </w:style>
  <w:style w:type="paragraph" w:styleId="TOC9">
    <w:name w:val="toc 9"/>
    <w:basedOn w:val="a"/>
    <w:next w:val="a"/>
    <w:uiPriority w:val="2"/>
    <w:pPr>
      <w:ind w:left="1600"/>
    </w:pPr>
    <w:rPr>
      <w:szCs w:val="21"/>
    </w:rPr>
  </w:style>
  <w:style w:type="paragraph" w:styleId="TOC6">
    <w:name w:val="toc 6"/>
    <w:basedOn w:val="a"/>
    <w:next w:val="a"/>
    <w:uiPriority w:val="2"/>
    <w:pPr>
      <w:ind w:left="1000"/>
    </w:pPr>
    <w:rPr>
      <w:szCs w:val="21"/>
    </w:rPr>
  </w:style>
  <w:style w:type="paragraph" w:styleId="30">
    <w:name w:val="Body Text Indent 3"/>
    <w:basedOn w:val="a"/>
    <w:pPr>
      <w:ind w:firstLine="425"/>
    </w:pPr>
    <w:rPr>
      <w:rFonts w:ascii="宋体"/>
      <w:sz w:val="24"/>
    </w:rPr>
  </w:style>
  <w:style w:type="paragraph" w:styleId="ad">
    <w:name w:val="footnote text"/>
    <w:basedOn w:val="a"/>
    <w:pPr>
      <w:keepNext/>
      <w:keepLines/>
      <w:pBdr>
        <w:bottom w:val="single" w:sz="6" w:space="0" w:color="000000"/>
      </w:pBdr>
      <w:spacing w:before="40" w:after="40"/>
      <w:ind w:left="360" w:hanging="360"/>
    </w:pPr>
    <w:rPr>
      <w:sz w:val="16"/>
      <w:szCs w:val="16"/>
    </w:rPr>
  </w:style>
  <w:style w:type="paragraph" w:styleId="ae">
    <w:name w:val="footer"/>
    <w:basedOn w:val="a"/>
    <w:pPr>
      <w:tabs>
        <w:tab w:val="center" w:pos="4320"/>
        <w:tab w:val="right" w:pos="8640"/>
      </w:tabs>
    </w:pPr>
    <w:rPr>
      <w:rFonts w:eastAsia="Arial"/>
    </w:rPr>
  </w:style>
  <w:style w:type="paragraph" w:styleId="af">
    <w:name w:val="annotation text"/>
    <w:basedOn w:val="a"/>
  </w:style>
  <w:style w:type="paragraph" w:styleId="af0">
    <w:name w:val="Normal Indent"/>
    <w:basedOn w:val="a"/>
    <w:pPr>
      <w:ind w:left="900" w:hanging="900"/>
    </w:pPr>
  </w:style>
  <w:style w:type="paragraph" w:styleId="TOC2">
    <w:name w:val="toc 2"/>
    <w:basedOn w:val="a"/>
    <w:next w:val="a"/>
    <w:uiPriority w:val="39"/>
    <w:pPr>
      <w:ind w:left="200"/>
    </w:pPr>
    <w:rPr>
      <w:smallCaps/>
      <w:szCs w:val="24"/>
    </w:rPr>
  </w:style>
  <w:style w:type="paragraph" w:styleId="af1">
    <w:name w:val="Subtitle"/>
    <w:basedOn w:val="a"/>
    <w:qFormat/>
    <w:pPr>
      <w:spacing w:after="60"/>
      <w:jc w:val="center"/>
    </w:pPr>
    <w:rPr>
      <w:i/>
      <w:iCs/>
      <w:sz w:val="36"/>
      <w:szCs w:val="36"/>
      <w:lang w:val="en-AU"/>
    </w:rPr>
  </w:style>
  <w:style w:type="paragraph" w:styleId="TOC8">
    <w:name w:val="toc 8"/>
    <w:basedOn w:val="a"/>
    <w:next w:val="a"/>
    <w:uiPriority w:val="2"/>
    <w:pPr>
      <w:ind w:left="1400"/>
    </w:pPr>
    <w:rPr>
      <w:szCs w:val="21"/>
    </w:rPr>
  </w:style>
  <w:style w:type="paragraph" w:styleId="af2">
    <w:name w:val="caption"/>
    <w:basedOn w:val="a0"/>
    <w:next w:val="a"/>
    <w:autoRedefine/>
    <w:qFormat/>
    <w:rsid w:val="00FE1BA8"/>
    <w:pPr>
      <w:keepNext/>
      <w:jc w:val="center"/>
    </w:pPr>
    <w:rPr>
      <w:rFonts w:ascii="微软雅黑" w:eastAsia="微软雅黑" w:hAnsi="微软雅黑" w:cs="微软雅黑"/>
    </w:rPr>
  </w:style>
  <w:style w:type="paragraph" w:styleId="20">
    <w:name w:val="Body Text Indent 2"/>
    <w:basedOn w:val="a"/>
    <w:pPr>
      <w:ind w:left="840"/>
    </w:pPr>
    <w:rPr>
      <w:rFonts w:ascii="幼圆" w:eastAsia="幼圆"/>
      <w:sz w:val="28"/>
    </w:rPr>
  </w:style>
  <w:style w:type="paragraph" w:styleId="TOC3">
    <w:name w:val="toc 3"/>
    <w:basedOn w:val="a"/>
    <w:next w:val="a"/>
    <w:uiPriority w:val="39"/>
    <w:pPr>
      <w:ind w:left="400"/>
    </w:pPr>
    <w:rPr>
      <w:i/>
      <w:iCs/>
      <w:szCs w:val="24"/>
    </w:rPr>
  </w:style>
  <w:style w:type="paragraph" w:styleId="TOC1">
    <w:name w:val="toc 1"/>
    <w:basedOn w:val="a"/>
    <w:next w:val="a"/>
    <w:uiPriority w:val="39"/>
    <w:pPr>
      <w:spacing w:before="120" w:after="120"/>
    </w:pPr>
    <w:rPr>
      <w:b/>
      <w:bCs/>
      <w:caps/>
      <w:szCs w:val="24"/>
    </w:rPr>
  </w:style>
  <w:style w:type="paragraph" w:styleId="TOC5">
    <w:name w:val="toc 5"/>
    <w:basedOn w:val="a"/>
    <w:next w:val="a"/>
    <w:uiPriority w:val="2"/>
    <w:pPr>
      <w:ind w:left="800"/>
    </w:pPr>
    <w:rPr>
      <w:szCs w:val="21"/>
    </w:rPr>
  </w:style>
  <w:style w:type="paragraph" w:styleId="af3">
    <w:name w:val="Document Map"/>
    <w:basedOn w:val="a"/>
    <w:pPr>
      <w:shd w:val="clear" w:color="auto" w:fill="000080"/>
    </w:pPr>
  </w:style>
  <w:style w:type="paragraph" w:styleId="TOC7">
    <w:name w:val="toc 7"/>
    <w:basedOn w:val="a"/>
    <w:next w:val="a"/>
    <w:uiPriority w:val="2"/>
    <w:pPr>
      <w:ind w:left="1200"/>
    </w:pPr>
    <w:rPr>
      <w:szCs w:val="21"/>
    </w:rPr>
  </w:style>
  <w:style w:type="paragraph" w:styleId="a0">
    <w:name w:val="Body Text"/>
    <w:basedOn w:val="a"/>
    <w:pPr>
      <w:keepLines/>
      <w:spacing w:before="40" w:after="40"/>
      <w:ind w:left="720"/>
    </w:pPr>
  </w:style>
  <w:style w:type="paragraph" w:customStyle="1" w:styleId="TableRow">
    <w:name w:val="Table Row"/>
    <w:basedOn w:val="a"/>
    <w:uiPriority w:val="6"/>
    <w:pPr>
      <w:spacing w:before="60" w:after="60"/>
    </w:pPr>
    <w:rPr>
      <w:b/>
    </w:rPr>
  </w:style>
  <w:style w:type="paragraph" w:customStyle="1" w:styleId="InfoBlue">
    <w:name w:val="InfoBlue"/>
    <w:basedOn w:val="a"/>
    <w:next w:val="a0"/>
    <w:uiPriority w:val="6"/>
    <w:pPr>
      <w:tabs>
        <w:tab w:val="left" w:pos="540"/>
        <w:tab w:val="left" w:pos="1260"/>
      </w:tabs>
      <w:spacing w:after="120"/>
    </w:pPr>
    <w:rPr>
      <w:i/>
      <w:iCs/>
      <w:color w:val="0000FF"/>
    </w:rPr>
  </w:style>
  <w:style w:type="paragraph" w:customStyle="1" w:styleId="tablecoloumn">
    <w:name w:val="tablecoloumn"/>
    <w:basedOn w:val="a0"/>
    <w:uiPriority w:val="6"/>
    <w:pPr>
      <w:keepNext/>
      <w:ind w:left="72"/>
    </w:pPr>
    <w:rPr>
      <w:b/>
    </w:rPr>
  </w:style>
  <w:style w:type="paragraph" w:customStyle="1" w:styleId="Tabletext">
    <w:name w:val="Tabletext"/>
    <w:basedOn w:val="a"/>
    <w:uiPriority w:val="6"/>
  </w:style>
  <w:style w:type="character" w:customStyle="1" w:styleId="ab">
    <w:name w:val="日期 字符"/>
    <w:link w:val="aa"/>
    <w:rsid w:val="00C46B38"/>
    <w:rPr>
      <w:rFonts w:ascii="幼圆" w:eastAsia="幼圆" w:hAnsi="Arial"/>
      <w:snapToGrid w:val="0"/>
      <w:sz w:val="28"/>
    </w:rPr>
  </w:style>
  <w:style w:type="character" w:styleId="af4">
    <w:name w:val="Unresolved Mention"/>
    <w:uiPriority w:val="99"/>
    <w:semiHidden/>
    <w:unhideWhenUsed/>
    <w:rsid w:val="00F038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438447">
      <w:bodyDiv w:val="1"/>
      <w:marLeft w:val="0"/>
      <w:marRight w:val="0"/>
      <w:marTop w:val="0"/>
      <w:marBottom w:val="0"/>
      <w:divBdr>
        <w:top w:val="none" w:sz="0" w:space="0" w:color="auto"/>
        <w:left w:val="none" w:sz="0" w:space="0" w:color="auto"/>
        <w:bottom w:val="none" w:sz="0" w:space="0" w:color="auto"/>
        <w:right w:val="none" w:sz="0" w:space="0" w:color="auto"/>
      </w:divBdr>
      <w:divsChild>
        <w:div w:id="28919998">
          <w:marLeft w:val="0"/>
          <w:marRight w:val="0"/>
          <w:marTop w:val="0"/>
          <w:marBottom w:val="0"/>
          <w:divBdr>
            <w:top w:val="none" w:sz="0" w:space="0" w:color="auto"/>
            <w:left w:val="none" w:sz="0" w:space="0" w:color="auto"/>
            <w:bottom w:val="none" w:sz="0" w:space="0" w:color="auto"/>
            <w:right w:val="none" w:sz="0" w:space="0" w:color="auto"/>
          </w:divBdr>
        </w:div>
        <w:div w:id="62335905">
          <w:marLeft w:val="0"/>
          <w:marRight w:val="0"/>
          <w:marTop w:val="0"/>
          <w:marBottom w:val="0"/>
          <w:divBdr>
            <w:top w:val="none" w:sz="0" w:space="0" w:color="auto"/>
            <w:left w:val="none" w:sz="0" w:space="0" w:color="auto"/>
            <w:bottom w:val="none" w:sz="0" w:space="0" w:color="auto"/>
            <w:right w:val="none" w:sz="0" w:space="0" w:color="auto"/>
          </w:divBdr>
        </w:div>
        <w:div w:id="62728148">
          <w:marLeft w:val="0"/>
          <w:marRight w:val="0"/>
          <w:marTop w:val="0"/>
          <w:marBottom w:val="0"/>
          <w:divBdr>
            <w:top w:val="none" w:sz="0" w:space="0" w:color="auto"/>
            <w:left w:val="none" w:sz="0" w:space="0" w:color="auto"/>
            <w:bottom w:val="none" w:sz="0" w:space="0" w:color="auto"/>
            <w:right w:val="none" w:sz="0" w:space="0" w:color="auto"/>
          </w:divBdr>
        </w:div>
        <w:div w:id="112553155">
          <w:marLeft w:val="0"/>
          <w:marRight w:val="0"/>
          <w:marTop w:val="0"/>
          <w:marBottom w:val="0"/>
          <w:divBdr>
            <w:top w:val="none" w:sz="0" w:space="0" w:color="auto"/>
            <w:left w:val="none" w:sz="0" w:space="0" w:color="auto"/>
            <w:bottom w:val="none" w:sz="0" w:space="0" w:color="auto"/>
            <w:right w:val="none" w:sz="0" w:space="0" w:color="auto"/>
          </w:divBdr>
        </w:div>
        <w:div w:id="123158875">
          <w:marLeft w:val="0"/>
          <w:marRight w:val="0"/>
          <w:marTop w:val="0"/>
          <w:marBottom w:val="0"/>
          <w:divBdr>
            <w:top w:val="none" w:sz="0" w:space="0" w:color="auto"/>
            <w:left w:val="none" w:sz="0" w:space="0" w:color="auto"/>
            <w:bottom w:val="none" w:sz="0" w:space="0" w:color="auto"/>
            <w:right w:val="none" w:sz="0" w:space="0" w:color="auto"/>
          </w:divBdr>
        </w:div>
        <w:div w:id="133331484">
          <w:marLeft w:val="0"/>
          <w:marRight w:val="0"/>
          <w:marTop w:val="0"/>
          <w:marBottom w:val="0"/>
          <w:divBdr>
            <w:top w:val="none" w:sz="0" w:space="0" w:color="auto"/>
            <w:left w:val="none" w:sz="0" w:space="0" w:color="auto"/>
            <w:bottom w:val="none" w:sz="0" w:space="0" w:color="auto"/>
            <w:right w:val="none" w:sz="0" w:space="0" w:color="auto"/>
          </w:divBdr>
        </w:div>
        <w:div w:id="139230043">
          <w:marLeft w:val="0"/>
          <w:marRight w:val="0"/>
          <w:marTop w:val="0"/>
          <w:marBottom w:val="0"/>
          <w:divBdr>
            <w:top w:val="none" w:sz="0" w:space="0" w:color="auto"/>
            <w:left w:val="none" w:sz="0" w:space="0" w:color="auto"/>
            <w:bottom w:val="none" w:sz="0" w:space="0" w:color="auto"/>
            <w:right w:val="none" w:sz="0" w:space="0" w:color="auto"/>
          </w:divBdr>
        </w:div>
        <w:div w:id="170224189">
          <w:marLeft w:val="0"/>
          <w:marRight w:val="0"/>
          <w:marTop w:val="0"/>
          <w:marBottom w:val="0"/>
          <w:divBdr>
            <w:top w:val="none" w:sz="0" w:space="0" w:color="auto"/>
            <w:left w:val="none" w:sz="0" w:space="0" w:color="auto"/>
            <w:bottom w:val="none" w:sz="0" w:space="0" w:color="auto"/>
            <w:right w:val="none" w:sz="0" w:space="0" w:color="auto"/>
          </w:divBdr>
        </w:div>
        <w:div w:id="216939392">
          <w:marLeft w:val="0"/>
          <w:marRight w:val="0"/>
          <w:marTop w:val="0"/>
          <w:marBottom w:val="0"/>
          <w:divBdr>
            <w:top w:val="none" w:sz="0" w:space="0" w:color="auto"/>
            <w:left w:val="none" w:sz="0" w:space="0" w:color="auto"/>
            <w:bottom w:val="none" w:sz="0" w:space="0" w:color="auto"/>
            <w:right w:val="none" w:sz="0" w:space="0" w:color="auto"/>
          </w:divBdr>
        </w:div>
        <w:div w:id="362021470">
          <w:marLeft w:val="0"/>
          <w:marRight w:val="0"/>
          <w:marTop w:val="0"/>
          <w:marBottom w:val="0"/>
          <w:divBdr>
            <w:top w:val="none" w:sz="0" w:space="0" w:color="auto"/>
            <w:left w:val="none" w:sz="0" w:space="0" w:color="auto"/>
            <w:bottom w:val="none" w:sz="0" w:space="0" w:color="auto"/>
            <w:right w:val="none" w:sz="0" w:space="0" w:color="auto"/>
          </w:divBdr>
        </w:div>
        <w:div w:id="393553912">
          <w:marLeft w:val="0"/>
          <w:marRight w:val="0"/>
          <w:marTop w:val="0"/>
          <w:marBottom w:val="0"/>
          <w:divBdr>
            <w:top w:val="none" w:sz="0" w:space="0" w:color="auto"/>
            <w:left w:val="none" w:sz="0" w:space="0" w:color="auto"/>
            <w:bottom w:val="none" w:sz="0" w:space="0" w:color="auto"/>
            <w:right w:val="none" w:sz="0" w:space="0" w:color="auto"/>
          </w:divBdr>
        </w:div>
        <w:div w:id="446199469">
          <w:marLeft w:val="0"/>
          <w:marRight w:val="0"/>
          <w:marTop w:val="0"/>
          <w:marBottom w:val="0"/>
          <w:divBdr>
            <w:top w:val="none" w:sz="0" w:space="0" w:color="auto"/>
            <w:left w:val="none" w:sz="0" w:space="0" w:color="auto"/>
            <w:bottom w:val="none" w:sz="0" w:space="0" w:color="auto"/>
            <w:right w:val="none" w:sz="0" w:space="0" w:color="auto"/>
          </w:divBdr>
        </w:div>
        <w:div w:id="599989729">
          <w:marLeft w:val="0"/>
          <w:marRight w:val="0"/>
          <w:marTop w:val="0"/>
          <w:marBottom w:val="0"/>
          <w:divBdr>
            <w:top w:val="none" w:sz="0" w:space="0" w:color="auto"/>
            <w:left w:val="none" w:sz="0" w:space="0" w:color="auto"/>
            <w:bottom w:val="none" w:sz="0" w:space="0" w:color="auto"/>
            <w:right w:val="none" w:sz="0" w:space="0" w:color="auto"/>
          </w:divBdr>
        </w:div>
        <w:div w:id="646856972">
          <w:marLeft w:val="0"/>
          <w:marRight w:val="0"/>
          <w:marTop w:val="0"/>
          <w:marBottom w:val="0"/>
          <w:divBdr>
            <w:top w:val="none" w:sz="0" w:space="0" w:color="auto"/>
            <w:left w:val="none" w:sz="0" w:space="0" w:color="auto"/>
            <w:bottom w:val="none" w:sz="0" w:space="0" w:color="auto"/>
            <w:right w:val="none" w:sz="0" w:space="0" w:color="auto"/>
          </w:divBdr>
        </w:div>
        <w:div w:id="700672368">
          <w:marLeft w:val="0"/>
          <w:marRight w:val="0"/>
          <w:marTop w:val="0"/>
          <w:marBottom w:val="0"/>
          <w:divBdr>
            <w:top w:val="none" w:sz="0" w:space="0" w:color="auto"/>
            <w:left w:val="none" w:sz="0" w:space="0" w:color="auto"/>
            <w:bottom w:val="none" w:sz="0" w:space="0" w:color="auto"/>
            <w:right w:val="none" w:sz="0" w:space="0" w:color="auto"/>
          </w:divBdr>
        </w:div>
        <w:div w:id="724524074">
          <w:marLeft w:val="0"/>
          <w:marRight w:val="0"/>
          <w:marTop w:val="0"/>
          <w:marBottom w:val="0"/>
          <w:divBdr>
            <w:top w:val="none" w:sz="0" w:space="0" w:color="auto"/>
            <w:left w:val="none" w:sz="0" w:space="0" w:color="auto"/>
            <w:bottom w:val="none" w:sz="0" w:space="0" w:color="auto"/>
            <w:right w:val="none" w:sz="0" w:space="0" w:color="auto"/>
          </w:divBdr>
        </w:div>
        <w:div w:id="841625979">
          <w:marLeft w:val="0"/>
          <w:marRight w:val="0"/>
          <w:marTop w:val="0"/>
          <w:marBottom w:val="0"/>
          <w:divBdr>
            <w:top w:val="none" w:sz="0" w:space="0" w:color="auto"/>
            <w:left w:val="none" w:sz="0" w:space="0" w:color="auto"/>
            <w:bottom w:val="none" w:sz="0" w:space="0" w:color="auto"/>
            <w:right w:val="none" w:sz="0" w:space="0" w:color="auto"/>
          </w:divBdr>
        </w:div>
        <w:div w:id="1068383617">
          <w:marLeft w:val="0"/>
          <w:marRight w:val="0"/>
          <w:marTop w:val="0"/>
          <w:marBottom w:val="0"/>
          <w:divBdr>
            <w:top w:val="none" w:sz="0" w:space="0" w:color="auto"/>
            <w:left w:val="none" w:sz="0" w:space="0" w:color="auto"/>
            <w:bottom w:val="none" w:sz="0" w:space="0" w:color="auto"/>
            <w:right w:val="none" w:sz="0" w:space="0" w:color="auto"/>
          </w:divBdr>
        </w:div>
        <w:div w:id="1134253566">
          <w:marLeft w:val="0"/>
          <w:marRight w:val="0"/>
          <w:marTop w:val="0"/>
          <w:marBottom w:val="0"/>
          <w:divBdr>
            <w:top w:val="none" w:sz="0" w:space="0" w:color="auto"/>
            <w:left w:val="none" w:sz="0" w:space="0" w:color="auto"/>
            <w:bottom w:val="none" w:sz="0" w:space="0" w:color="auto"/>
            <w:right w:val="none" w:sz="0" w:space="0" w:color="auto"/>
          </w:divBdr>
        </w:div>
        <w:div w:id="1134979096">
          <w:marLeft w:val="0"/>
          <w:marRight w:val="0"/>
          <w:marTop w:val="0"/>
          <w:marBottom w:val="0"/>
          <w:divBdr>
            <w:top w:val="none" w:sz="0" w:space="0" w:color="auto"/>
            <w:left w:val="none" w:sz="0" w:space="0" w:color="auto"/>
            <w:bottom w:val="none" w:sz="0" w:space="0" w:color="auto"/>
            <w:right w:val="none" w:sz="0" w:space="0" w:color="auto"/>
          </w:divBdr>
        </w:div>
        <w:div w:id="1207720872">
          <w:marLeft w:val="0"/>
          <w:marRight w:val="0"/>
          <w:marTop w:val="0"/>
          <w:marBottom w:val="0"/>
          <w:divBdr>
            <w:top w:val="none" w:sz="0" w:space="0" w:color="auto"/>
            <w:left w:val="none" w:sz="0" w:space="0" w:color="auto"/>
            <w:bottom w:val="none" w:sz="0" w:space="0" w:color="auto"/>
            <w:right w:val="none" w:sz="0" w:space="0" w:color="auto"/>
          </w:divBdr>
        </w:div>
        <w:div w:id="1235628780">
          <w:marLeft w:val="0"/>
          <w:marRight w:val="0"/>
          <w:marTop w:val="0"/>
          <w:marBottom w:val="0"/>
          <w:divBdr>
            <w:top w:val="none" w:sz="0" w:space="0" w:color="auto"/>
            <w:left w:val="none" w:sz="0" w:space="0" w:color="auto"/>
            <w:bottom w:val="none" w:sz="0" w:space="0" w:color="auto"/>
            <w:right w:val="none" w:sz="0" w:space="0" w:color="auto"/>
          </w:divBdr>
        </w:div>
        <w:div w:id="1279023805">
          <w:marLeft w:val="0"/>
          <w:marRight w:val="0"/>
          <w:marTop w:val="0"/>
          <w:marBottom w:val="0"/>
          <w:divBdr>
            <w:top w:val="none" w:sz="0" w:space="0" w:color="auto"/>
            <w:left w:val="none" w:sz="0" w:space="0" w:color="auto"/>
            <w:bottom w:val="none" w:sz="0" w:space="0" w:color="auto"/>
            <w:right w:val="none" w:sz="0" w:space="0" w:color="auto"/>
          </w:divBdr>
        </w:div>
        <w:div w:id="1326545777">
          <w:marLeft w:val="0"/>
          <w:marRight w:val="0"/>
          <w:marTop w:val="0"/>
          <w:marBottom w:val="0"/>
          <w:divBdr>
            <w:top w:val="none" w:sz="0" w:space="0" w:color="auto"/>
            <w:left w:val="none" w:sz="0" w:space="0" w:color="auto"/>
            <w:bottom w:val="none" w:sz="0" w:space="0" w:color="auto"/>
            <w:right w:val="none" w:sz="0" w:space="0" w:color="auto"/>
          </w:divBdr>
        </w:div>
        <w:div w:id="1381175138">
          <w:marLeft w:val="0"/>
          <w:marRight w:val="0"/>
          <w:marTop w:val="0"/>
          <w:marBottom w:val="0"/>
          <w:divBdr>
            <w:top w:val="none" w:sz="0" w:space="0" w:color="auto"/>
            <w:left w:val="none" w:sz="0" w:space="0" w:color="auto"/>
            <w:bottom w:val="none" w:sz="0" w:space="0" w:color="auto"/>
            <w:right w:val="none" w:sz="0" w:space="0" w:color="auto"/>
          </w:divBdr>
        </w:div>
        <w:div w:id="1391463417">
          <w:marLeft w:val="0"/>
          <w:marRight w:val="0"/>
          <w:marTop w:val="0"/>
          <w:marBottom w:val="0"/>
          <w:divBdr>
            <w:top w:val="none" w:sz="0" w:space="0" w:color="auto"/>
            <w:left w:val="none" w:sz="0" w:space="0" w:color="auto"/>
            <w:bottom w:val="none" w:sz="0" w:space="0" w:color="auto"/>
            <w:right w:val="none" w:sz="0" w:space="0" w:color="auto"/>
          </w:divBdr>
        </w:div>
        <w:div w:id="1424303817">
          <w:marLeft w:val="0"/>
          <w:marRight w:val="0"/>
          <w:marTop w:val="0"/>
          <w:marBottom w:val="0"/>
          <w:divBdr>
            <w:top w:val="none" w:sz="0" w:space="0" w:color="auto"/>
            <w:left w:val="none" w:sz="0" w:space="0" w:color="auto"/>
            <w:bottom w:val="none" w:sz="0" w:space="0" w:color="auto"/>
            <w:right w:val="none" w:sz="0" w:space="0" w:color="auto"/>
          </w:divBdr>
        </w:div>
        <w:div w:id="1428575495">
          <w:marLeft w:val="0"/>
          <w:marRight w:val="0"/>
          <w:marTop w:val="0"/>
          <w:marBottom w:val="0"/>
          <w:divBdr>
            <w:top w:val="none" w:sz="0" w:space="0" w:color="auto"/>
            <w:left w:val="none" w:sz="0" w:space="0" w:color="auto"/>
            <w:bottom w:val="none" w:sz="0" w:space="0" w:color="auto"/>
            <w:right w:val="none" w:sz="0" w:space="0" w:color="auto"/>
          </w:divBdr>
        </w:div>
        <w:div w:id="1477064660">
          <w:marLeft w:val="0"/>
          <w:marRight w:val="0"/>
          <w:marTop w:val="0"/>
          <w:marBottom w:val="0"/>
          <w:divBdr>
            <w:top w:val="none" w:sz="0" w:space="0" w:color="auto"/>
            <w:left w:val="none" w:sz="0" w:space="0" w:color="auto"/>
            <w:bottom w:val="none" w:sz="0" w:space="0" w:color="auto"/>
            <w:right w:val="none" w:sz="0" w:space="0" w:color="auto"/>
          </w:divBdr>
        </w:div>
        <w:div w:id="1500777364">
          <w:marLeft w:val="0"/>
          <w:marRight w:val="0"/>
          <w:marTop w:val="0"/>
          <w:marBottom w:val="0"/>
          <w:divBdr>
            <w:top w:val="none" w:sz="0" w:space="0" w:color="auto"/>
            <w:left w:val="none" w:sz="0" w:space="0" w:color="auto"/>
            <w:bottom w:val="none" w:sz="0" w:space="0" w:color="auto"/>
            <w:right w:val="none" w:sz="0" w:space="0" w:color="auto"/>
          </w:divBdr>
        </w:div>
        <w:div w:id="1529176798">
          <w:marLeft w:val="0"/>
          <w:marRight w:val="0"/>
          <w:marTop w:val="0"/>
          <w:marBottom w:val="0"/>
          <w:divBdr>
            <w:top w:val="none" w:sz="0" w:space="0" w:color="auto"/>
            <w:left w:val="none" w:sz="0" w:space="0" w:color="auto"/>
            <w:bottom w:val="none" w:sz="0" w:space="0" w:color="auto"/>
            <w:right w:val="none" w:sz="0" w:space="0" w:color="auto"/>
          </w:divBdr>
        </w:div>
        <w:div w:id="1562448896">
          <w:marLeft w:val="0"/>
          <w:marRight w:val="0"/>
          <w:marTop w:val="0"/>
          <w:marBottom w:val="0"/>
          <w:divBdr>
            <w:top w:val="none" w:sz="0" w:space="0" w:color="auto"/>
            <w:left w:val="none" w:sz="0" w:space="0" w:color="auto"/>
            <w:bottom w:val="none" w:sz="0" w:space="0" w:color="auto"/>
            <w:right w:val="none" w:sz="0" w:space="0" w:color="auto"/>
          </w:divBdr>
        </w:div>
        <w:div w:id="1656184027">
          <w:marLeft w:val="0"/>
          <w:marRight w:val="0"/>
          <w:marTop w:val="0"/>
          <w:marBottom w:val="0"/>
          <w:divBdr>
            <w:top w:val="none" w:sz="0" w:space="0" w:color="auto"/>
            <w:left w:val="none" w:sz="0" w:space="0" w:color="auto"/>
            <w:bottom w:val="none" w:sz="0" w:space="0" w:color="auto"/>
            <w:right w:val="none" w:sz="0" w:space="0" w:color="auto"/>
          </w:divBdr>
        </w:div>
        <w:div w:id="1657953216">
          <w:marLeft w:val="0"/>
          <w:marRight w:val="0"/>
          <w:marTop w:val="0"/>
          <w:marBottom w:val="0"/>
          <w:divBdr>
            <w:top w:val="none" w:sz="0" w:space="0" w:color="auto"/>
            <w:left w:val="none" w:sz="0" w:space="0" w:color="auto"/>
            <w:bottom w:val="none" w:sz="0" w:space="0" w:color="auto"/>
            <w:right w:val="none" w:sz="0" w:space="0" w:color="auto"/>
          </w:divBdr>
        </w:div>
        <w:div w:id="1663192928">
          <w:marLeft w:val="0"/>
          <w:marRight w:val="0"/>
          <w:marTop w:val="0"/>
          <w:marBottom w:val="0"/>
          <w:divBdr>
            <w:top w:val="none" w:sz="0" w:space="0" w:color="auto"/>
            <w:left w:val="none" w:sz="0" w:space="0" w:color="auto"/>
            <w:bottom w:val="none" w:sz="0" w:space="0" w:color="auto"/>
            <w:right w:val="none" w:sz="0" w:space="0" w:color="auto"/>
          </w:divBdr>
        </w:div>
        <w:div w:id="1746758208">
          <w:marLeft w:val="0"/>
          <w:marRight w:val="0"/>
          <w:marTop w:val="0"/>
          <w:marBottom w:val="0"/>
          <w:divBdr>
            <w:top w:val="none" w:sz="0" w:space="0" w:color="auto"/>
            <w:left w:val="none" w:sz="0" w:space="0" w:color="auto"/>
            <w:bottom w:val="none" w:sz="0" w:space="0" w:color="auto"/>
            <w:right w:val="none" w:sz="0" w:space="0" w:color="auto"/>
          </w:divBdr>
        </w:div>
        <w:div w:id="1824420143">
          <w:marLeft w:val="0"/>
          <w:marRight w:val="0"/>
          <w:marTop w:val="0"/>
          <w:marBottom w:val="0"/>
          <w:divBdr>
            <w:top w:val="none" w:sz="0" w:space="0" w:color="auto"/>
            <w:left w:val="none" w:sz="0" w:space="0" w:color="auto"/>
            <w:bottom w:val="none" w:sz="0" w:space="0" w:color="auto"/>
            <w:right w:val="none" w:sz="0" w:space="0" w:color="auto"/>
          </w:divBdr>
        </w:div>
        <w:div w:id="1977643132">
          <w:marLeft w:val="0"/>
          <w:marRight w:val="0"/>
          <w:marTop w:val="0"/>
          <w:marBottom w:val="0"/>
          <w:divBdr>
            <w:top w:val="none" w:sz="0" w:space="0" w:color="auto"/>
            <w:left w:val="none" w:sz="0" w:space="0" w:color="auto"/>
            <w:bottom w:val="none" w:sz="0" w:space="0" w:color="auto"/>
            <w:right w:val="none" w:sz="0" w:space="0" w:color="auto"/>
          </w:divBdr>
        </w:div>
        <w:div w:id="1995255548">
          <w:marLeft w:val="0"/>
          <w:marRight w:val="0"/>
          <w:marTop w:val="0"/>
          <w:marBottom w:val="0"/>
          <w:divBdr>
            <w:top w:val="none" w:sz="0" w:space="0" w:color="auto"/>
            <w:left w:val="none" w:sz="0" w:space="0" w:color="auto"/>
            <w:bottom w:val="none" w:sz="0" w:space="0" w:color="auto"/>
            <w:right w:val="none" w:sz="0" w:space="0" w:color="auto"/>
          </w:divBdr>
        </w:div>
      </w:divsChild>
    </w:div>
    <w:div w:id="636446866">
      <w:bodyDiv w:val="1"/>
      <w:marLeft w:val="0"/>
      <w:marRight w:val="0"/>
      <w:marTop w:val="0"/>
      <w:marBottom w:val="0"/>
      <w:divBdr>
        <w:top w:val="none" w:sz="0" w:space="0" w:color="auto"/>
        <w:left w:val="none" w:sz="0" w:space="0" w:color="auto"/>
        <w:bottom w:val="none" w:sz="0" w:space="0" w:color="auto"/>
        <w:right w:val="none" w:sz="0" w:space="0" w:color="auto"/>
      </w:divBdr>
      <w:divsChild>
        <w:div w:id="63915234">
          <w:marLeft w:val="0"/>
          <w:marRight w:val="0"/>
          <w:marTop w:val="0"/>
          <w:marBottom w:val="0"/>
          <w:divBdr>
            <w:top w:val="none" w:sz="0" w:space="0" w:color="auto"/>
            <w:left w:val="none" w:sz="0" w:space="0" w:color="auto"/>
            <w:bottom w:val="none" w:sz="0" w:space="0" w:color="auto"/>
            <w:right w:val="none" w:sz="0" w:space="0" w:color="auto"/>
          </w:divBdr>
        </w:div>
        <w:div w:id="98451691">
          <w:marLeft w:val="0"/>
          <w:marRight w:val="0"/>
          <w:marTop w:val="0"/>
          <w:marBottom w:val="0"/>
          <w:divBdr>
            <w:top w:val="none" w:sz="0" w:space="0" w:color="auto"/>
            <w:left w:val="none" w:sz="0" w:space="0" w:color="auto"/>
            <w:bottom w:val="none" w:sz="0" w:space="0" w:color="auto"/>
            <w:right w:val="none" w:sz="0" w:space="0" w:color="auto"/>
          </w:divBdr>
        </w:div>
        <w:div w:id="107159808">
          <w:marLeft w:val="0"/>
          <w:marRight w:val="0"/>
          <w:marTop w:val="0"/>
          <w:marBottom w:val="0"/>
          <w:divBdr>
            <w:top w:val="none" w:sz="0" w:space="0" w:color="auto"/>
            <w:left w:val="none" w:sz="0" w:space="0" w:color="auto"/>
            <w:bottom w:val="none" w:sz="0" w:space="0" w:color="auto"/>
            <w:right w:val="none" w:sz="0" w:space="0" w:color="auto"/>
          </w:divBdr>
        </w:div>
        <w:div w:id="167719662">
          <w:marLeft w:val="0"/>
          <w:marRight w:val="0"/>
          <w:marTop w:val="0"/>
          <w:marBottom w:val="0"/>
          <w:divBdr>
            <w:top w:val="none" w:sz="0" w:space="0" w:color="auto"/>
            <w:left w:val="none" w:sz="0" w:space="0" w:color="auto"/>
            <w:bottom w:val="none" w:sz="0" w:space="0" w:color="auto"/>
            <w:right w:val="none" w:sz="0" w:space="0" w:color="auto"/>
          </w:divBdr>
        </w:div>
        <w:div w:id="250554116">
          <w:marLeft w:val="0"/>
          <w:marRight w:val="0"/>
          <w:marTop w:val="0"/>
          <w:marBottom w:val="0"/>
          <w:divBdr>
            <w:top w:val="none" w:sz="0" w:space="0" w:color="auto"/>
            <w:left w:val="none" w:sz="0" w:space="0" w:color="auto"/>
            <w:bottom w:val="none" w:sz="0" w:space="0" w:color="auto"/>
            <w:right w:val="none" w:sz="0" w:space="0" w:color="auto"/>
          </w:divBdr>
        </w:div>
        <w:div w:id="335614524">
          <w:marLeft w:val="0"/>
          <w:marRight w:val="0"/>
          <w:marTop w:val="0"/>
          <w:marBottom w:val="0"/>
          <w:divBdr>
            <w:top w:val="none" w:sz="0" w:space="0" w:color="auto"/>
            <w:left w:val="none" w:sz="0" w:space="0" w:color="auto"/>
            <w:bottom w:val="none" w:sz="0" w:space="0" w:color="auto"/>
            <w:right w:val="none" w:sz="0" w:space="0" w:color="auto"/>
          </w:divBdr>
        </w:div>
        <w:div w:id="447816737">
          <w:marLeft w:val="0"/>
          <w:marRight w:val="0"/>
          <w:marTop w:val="0"/>
          <w:marBottom w:val="0"/>
          <w:divBdr>
            <w:top w:val="none" w:sz="0" w:space="0" w:color="auto"/>
            <w:left w:val="none" w:sz="0" w:space="0" w:color="auto"/>
            <w:bottom w:val="none" w:sz="0" w:space="0" w:color="auto"/>
            <w:right w:val="none" w:sz="0" w:space="0" w:color="auto"/>
          </w:divBdr>
        </w:div>
        <w:div w:id="484208028">
          <w:marLeft w:val="0"/>
          <w:marRight w:val="0"/>
          <w:marTop w:val="0"/>
          <w:marBottom w:val="0"/>
          <w:divBdr>
            <w:top w:val="none" w:sz="0" w:space="0" w:color="auto"/>
            <w:left w:val="none" w:sz="0" w:space="0" w:color="auto"/>
            <w:bottom w:val="none" w:sz="0" w:space="0" w:color="auto"/>
            <w:right w:val="none" w:sz="0" w:space="0" w:color="auto"/>
          </w:divBdr>
        </w:div>
        <w:div w:id="603269365">
          <w:marLeft w:val="0"/>
          <w:marRight w:val="0"/>
          <w:marTop w:val="0"/>
          <w:marBottom w:val="0"/>
          <w:divBdr>
            <w:top w:val="none" w:sz="0" w:space="0" w:color="auto"/>
            <w:left w:val="none" w:sz="0" w:space="0" w:color="auto"/>
            <w:bottom w:val="none" w:sz="0" w:space="0" w:color="auto"/>
            <w:right w:val="none" w:sz="0" w:space="0" w:color="auto"/>
          </w:divBdr>
        </w:div>
        <w:div w:id="612589716">
          <w:marLeft w:val="0"/>
          <w:marRight w:val="0"/>
          <w:marTop w:val="0"/>
          <w:marBottom w:val="0"/>
          <w:divBdr>
            <w:top w:val="none" w:sz="0" w:space="0" w:color="auto"/>
            <w:left w:val="none" w:sz="0" w:space="0" w:color="auto"/>
            <w:bottom w:val="none" w:sz="0" w:space="0" w:color="auto"/>
            <w:right w:val="none" w:sz="0" w:space="0" w:color="auto"/>
          </w:divBdr>
        </w:div>
        <w:div w:id="627204302">
          <w:marLeft w:val="0"/>
          <w:marRight w:val="0"/>
          <w:marTop w:val="0"/>
          <w:marBottom w:val="0"/>
          <w:divBdr>
            <w:top w:val="none" w:sz="0" w:space="0" w:color="auto"/>
            <w:left w:val="none" w:sz="0" w:space="0" w:color="auto"/>
            <w:bottom w:val="none" w:sz="0" w:space="0" w:color="auto"/>
            <w:right w:val="none" w:sz="0" w:space="0" w:color="auto"/>
          </w:divBdr>
        </w:div>
        <w:div w:id="675114924">
          <w:marLeft w:val="0"/>
          <w:marRight w:val="0"/>
          <w:marTop w:val="0"/>
          <w:marBottom w:val="0"/>
          <w:divBdr>
            <w:top w:val="none" w:sz="0" w:space="0" w:color="auto"/>
            <w:left w:val="none" w:sz="0" w:space="0" w:color="auto"/>
            <w:bottom w:val="none" w:sz="0" w:space="0" w:color="auto"/>
            <w:right w:val="none" w:sz="0" w:space="0" w:color="auto"/>
          </w:divBdr>
        </w:div>
        <w:div w:id="710879030">
          <w:marLeft w:val="0"/>
          <w:marRight w:val="0"/>
          <w:marTop w:val="0"/>
          <w:marBottom w:val="0"/>
          <w:divBdr>
            <w:top w:val="none" w:sz="0" w:space="0" w:color="auto"/>
            <w:left w:val="none" w:sz="0" w:space="0" w:color="auto"/>
            <w:bottom w:val="none" w:sz="0" w:space="0" w:color="auto"/>
            <w:right w:val="none" w:sz="0" w:space="0" w:color="auto"/>
          </w:divBdr>
        </w:div>
        <w:div w:id="821197154">
          <w:marLeft w:val="0"/>
          <w:marRight w:val="0"/>
          <w:marTop w:val="0"/>
          <w:marBottom w:val="0"/>
          <w:divBdr>
            <w:top w:val="none" w:sz="0" w:space="0" w:color="auto"/>
            <w:left w:val="none" w:sz="0" w:space="0" w:color="auto"/>
            <w:bottom w:val="none" w:sz="0" w:space="0" w:color="auto"/>
            <w:right w:val="none" w:sz="0" w:space="0" w:color="auto"/>
          </w:divBdr>
        </w:div>
        <w:div w:id="858129303">
          <w:marLeft w:val="0"/>
          <w:marRight w:val="0"/>
          <w:marTop w:val="0"/>
          <w:marBottom w:val="0"/>
          <w:divBdr>
            <w:top w:val="none" w:sz="0" w:space="0" w:color="auto"/>
            <w:left w:val="none" w:sz="0" w:space="0" w:color="auto"/>
            <w:bottom w:val="none" w:sz="0" w:space="0" w:color="auto"/>
            <w:right w:val="none" w:sz="0" w:space="0" w:color="auto"/>
          </w:divBdr>
        </w:div>
        <w:div w:id="903953723">
          <w:marLeft w:val="0"/>
          <w:marRight w:val="0"/>
          <w:marTop w:val="0"/>
          <w:marBottom w:val="0"/>
          <w:divBdr>
            <w:top w:val="none" w:sz="0" w:space="0" w:color="auto"/>
            <w:left w:val="none" w:sz="0" w:space="0" w:color="auto"/>
            <w:bottom w:val="none" w:sz="0" w:space="0" w:color="auto"/>
            <w:right w:val="none" w:sz="0" w:space="0" w:color="auto"/>
          </w:divBdr>
        </w:div>
        <w:div w:id="979699581">
          <w:marLeft w:val="0"/>
          <w:marRight w:val="0"/>
          <w:marTop w:val="0"/>
          <w:marBottom w:val="0"/>
          <w:divBdr>
            <w:top w:val="none" w:sz="0" w:space="0" w:color="auto"/>
            <w:left w:val="none" w:sz="0" w:space="0" w:color="auto"/>
            <w:bottom w:val="none" w:sz="0" w:space="0" w:color="auto"/>
            <w:right w:val="none" w:sz="0" w:space="0" w:color="auto"/>
          </w:divBdr>
        </w:div>
        <w:div w:id="1001617203">
          <w:marLeft w:val="0"/>
          <w:marRight w:val="0"/>
          <w:marTop w:val="0"/>
          <w:marBottom w:val="0"/>
          <w:divBdr>
            <w:top w:val="none" w:sz="0" w:space="0" w:color="auto"/>
            <w:left w:val="none" w:sz="0" w:space="0" w:color="auto"/>
            <w:bottom w:val="none" w:sz="0" w:space="0" w:color="auto"/>
            <w:right w:val="none" w:sz="0" w:space="0" w:color="auto"/>
          </w:divBdr>
        </w:div>
        <w:div w:id="1059285440">
          <w:marLeft w:val="0"/>
          <w:marRight w:val="0"/>
          <w:marTop w:val="0"/>
          <w:marBottom w:val="0"/>
          <w:divBdr>
            <w:top w:val="none" w:sz="0" w:space="0" w:color="auto"/>
            <w:left w:val="none" w:sz="0" w:space="0" w:color="auto"/>
            <w:bottom w:val="none" w:sz="0" w:space="0" w:color="auto"/>
            <w:right w:val="none" w:sz="0" w:space="0" w:color="auto"/>
          </w:divBdr>
        </w:div>
        <w:div w:id="1149321375">
          <w:marLeft w:val="0"/>
          <w:marRight w:val="0"/>
          <w:marTop w:val="0"/>
          <w:marBottom w:val="0"/>
          <w:divBdr>
            <w:top w:val="none" w:sz="0" w:space="0" w:color="auto"/>
            <w:left w:val="none" w:sz="0" w:space="0" w:color="auto"/>
            <w:bottom w:val="none" w:sz="0" w:space="0" w:color="auto"/>
            <w:right w:val="none" w:sz="0" w:space="0" w:color="auto"/>
          </w:divBdr>
        </w:div>
        <w:div w:id="1220743998">
          <w:marLeft w:val="0"/>
          <w:marRight w:val="0"/>
          <w:marTop w:val="0"/>
          <w:marBottom w:val="0"/>
          <w:divBdr>
            <w:top w:val="none" w:sz="0" w:space="0" w:color="auto"/>
            <w:left w:val="none" w:sz="0" w:space="0" w:color="auto"/>
            <w:bottom w:val="none" w:sz="0" w:space="0" w:color="auto"/>
            <w:right w:val="none" w:sz="0" w:space="0" w:color="auto"/>
          </w:divBdr>
        </w:div>
        <w:div w:id="1270233358">
          <w:marLeft w:val="0"/>
          <w:marRight w:val="0"/>
          <w:marTop w:val="0"/>
          <w:marBottom w:val="0"/>
          <w:divBdr>
            <w:top w:val="none" w:sz="0" w:space="0" w:color="auto"/>
            <w:left w:val="none" w:sz="0" w:space="0" w:color="auto"/>
            <w:bottom w:val="none" w:sz="0" w:space="0" w:color="auto"/>
            <w:right w:val="none" w:sz="0" w:space="0" w:color="auto"/>
          </w:divBdr>
        </w:div>
        <w:div w:id="1285428291">
          <w:marLeft w:val="0"/>
          <w:marRight w:val="0"/>
          <w:marTop w:val="0"/>
          <w:marBottom w:val="0"/>
          <w:divBdr>
            <w:top w:val="none" w:sz="0" w:space="0" w:color="auto"/>
            <w:left w:val="none" w:sz="0" w:space="0" w:color="auto"/>
            <w:bottom w:val="none" w:sz="0" w:space="0" w:color="auto"/>
            <w:right w:val="none" w:sz="0" w:space="0" w:color="auto"/>
          </w:divBdr>
        </w:div>
        <w:div w:id="1291980310">
          <w:marLeft w:val="0"/>
          <w:marRight w:val="0"/>
          <w:marTop w:val="0"/>
          <w:marBottom w:val="0"/>
          <w:divBdr>
            <w:top w:val="none" w:sz="0" w:space="0" w:color="auto"/>
            <w:left w:val="none" w:sz="0" w:space="0" w:color="auto"/>
            <w:bottom w:val="none" w:sz="0" w:space="0" w:color="auto"/>
            <w:right w:val="none" w:sz="0" w:space="0" w:color="auto"/>
          </w:divBdr>
        </w:div>
        <w:div w:id="1322198338">
          <w:marLeft w:val="0"/>
          <w:marRight w:val="0"/>
          <w:marTop w:val="0"/>
          <w:marBottom w:val="0"/>
          <w:divBdr>
            <w:top w:val="none" w:sz="0" w:space="0" w:color="auto"/>
            <w:left w:val="none" w:sz="0" w:space="0" w:color="auto"/>
            <w:bottom w:val="none" w:sz="0" w:space="0" w:color="auto"/>
            <w:right w:val="none" w:sz="0" w:space="0" w:color="auto"/>
          </w:divBdr>
        </w:div>
        <w:div w:id="1357266301">
          <w:marLeft w:val="0"/>
          <w:marRight w:val="0"/>
          <w:marTop w:val="0"/>
          <w:marBottom w:val="0"/>
          <w:divBdr>
            <w:top w:val="none" w:sz="0" w:space="0" w:color="auto"/>
            <w:left w:val="none" w:sz="0" w:space="0" w:color="auto"/>
            <w:bottom w:val="none" w:sz="0" w:space="0" w:color="auto"/>
            <w:right w:val="none" w:sz="0" w:space="0" w:color="auto"/>
          </w:divBdr>
        </w:div>
        <w:div w:id="1408965801">
          <w:marLeft w:val="0"/>
          <w:marRight w:val="0"/>
          <w:marTop w:val="0"/>
          <w:marBottom w:val="0"/>
          <w:divBdr>
            <w:top w:val="none" w:sz="0" w:space="0" w:color="auto"/>
            <w:left w:val="none" w:sz="0" w:space="0" w:color="auto"/>
            <w:bottom w:val="none" w:sz="0" w:space="0" w:color="auto"/>
            <w:right w:val="none" w:sz="0" w:space="0" w:color="auto"/>
          </w:divBdr>
        </w:div>
        <w:div w:id="1418134509">
          <w:marLeft w:val="0"/>
          <w:marRight w:val="0"/>
          <w:marTop w:val="0"/>
          <w:marBottom w:val="0"/>
          <w:divBdr>
            <w:top w:val="none" w:sz="0" w:space="0" w:color="auto"/>
            <w:left w:val="none" w:sz="0" w:space="0" w:color="auto"/>
            <w:bottom w:val="none" w:sz="0" w:space="0" w:color="auto"/>
            <w:right w:val="none" w:sz="0" w:space="0" w:color="auto"/>
          </w:divBdr>
        </w:div>
        <w:div w:id="1500543345">
          <w:marLeft w:val="0"/>
          <w:marRight w:val="0"/>
          <w:marTop w:val="0"/>
          <w:marBottom w:val="0"/>
          <w:divBdr>
            <w:top w:val="none" w:sz="0" w:space="0" w:color="auto"/>
            <w:left w:val="none" w:sz="0" w:space="0" w:color="auto"/>
            <w:bottom w:val="none" w:sz="0" w:space="0" w:color="auto"/>
            <w:right w:val="none" w:sz="0" w:space="0" w:color="auto"/>
          </w:divBdr>
        </w:div>
        <w:div w:id="1531796278">
          <w:marLeft w:val="0"/>
          <w:marRight w:val="0"/>
          <w:marTop w:val="0"/>
          <w:marBottom w:val="0"/>
          <w:divBdr>
            <w:top w:val="none" w:sz="0" w:space="0" w:color="auto"/>
            <w:left w:val="none" w:sz="0" w:space="0" w:color="auto"/>
            <w:bottom w:val="none" w:sz="0" w:space="0" w:color="auto"/>
            <w:right w:val="none" w:sz="0" w:space="0" w:color="auto"/>
          </w:divBdr>
        </w:div>
        <w:div w:id="1633100771">
          <w:marLeft w:val="0"/>
          <w:marRight w:val="0"/>
          <w:marTop w:val="0"/>
          <w:marBottom w:val="0"/>
          <w:divBdr>
            <w:top w:val="none" w:sz="0" w:space="0" w:color="auto"/>
            <w:left w:val="none" w:sz="0" w:space="0" w:color="auto"/>
            <w:bottom w:val="none" w:sz="0" w:space="0" w:color="auto"/>
            <w:right w:val="none" w:sz="0" w:space="0" w:color="auto"/>
          </w:divBdr>
        </w:div>
        <w:div w:id="1686177792">
          <w:marLeft w:val="0"/>
          <w:marRight w:val="0"/>
          <w:marTop w:val="0"/>
          <w:marBottom w:val="0"/>
          <w:divBdr>
            <w:top w:val="none" w:sz="0" w:space="0" w:color="auto"/>
            <w:left w:val="none" w:sz="0" w:space="0" w:color="auto"/>
            <w:bottom w:val="none" w:sz="0" w:space="0" w:color="auto"/>
            <w:right w:val="none" w:sz="0" w:space="0" w:color="auto"/>
          </w:divBdr>
        </w:div>
        <w:div w:id="1925141702">
          <w:marLeft w:val="0"/>
          <w:marRight w:val="0"/>
          <w:marTop w:val="0"/>
          <w:marBottom w:val="0"/>
          <w:divBdr>
            <w:top w:val="none" w:sz="0" w:space="0" w:color="auto"/>
            <w:left w:val="none" w:sz="0" w:space="0" w:color="auto"/>
            <w:bottom w:val="none" w:sz="0" w:space="0" w:color="auto"/>
            <w:right w:val="none" w:sz="0" w:space="0" w:color="auto"/>
          </w:divBdr>
        </w:div>
        <w:div w:id="1941864270">
          <w:marLeft w:val="0"/>
          <w:marRight w:val="0"/>
          <w:marTop w:val="0"/>
          <w:marBottom w:val="0"/>
          <w:divBdr>
            <w:top w:val="none" w:sz="0" w:space="0" w:color="auto"/>
            <w:left w:val="none" w:sz="0" w:space="0" w:color="auto"/>
            <w:bottom w:val="none" w:sz="0" w:space="0" w:color="auto"/>
            <w:right w:val="none" w:sz="0" w:space="0" w:color="auto"/>
          </w:divBdr>
        </w:div>
        <w:div w:id="1952011074">
          <w:marLeft w:val="0"/>
          <w:marRight w:val="0"/>
          <w:marTop w:val="0"/>
          <w:marBottom w:val="0"/>
          <w:divBdr>
            <w:top w:val="none" w:sz="0" w:space="0" w:color="auto"/>
            <w:left w:val="none" w:sz="0" w:space="0" w:color="auto"/>
            <w:bottom w:val="none" w:sz="0" w:space="0" w:color="auto"/>
            <w:right w:val="none" w:sz="0" w:space="0" w:color="auto"/>
          </w:divBdr>
        </w:div>
        <w:div w:id="1958028183">
          <w:marLeft w:val="0"/>
          <w:marRight w:val="0"/>
          <w:marTop w:val="0"/>
          <w:marBottom w:val="0"/>
          <w:divBdr>
            <w:top w:val="none" w:sz="0" w:space="0" w:color="auto"/>
            <w:left w:val="none" w:sz="0" w:space="0" w:color="auto"/>
            <w:bottom w:val="none" w:sz="0" w:space="0" w:color="auto"/>
            <w:right w:val="none" w:sz="0" w:space="0" w:color="auto"/>
          </w:divBdr>
        </w:div>
        <w:div w:id="1977250142">
          <w:marLeft w:val="0"/>
          <w:marRight w:val="0"/>
          <w:marTop w:val="0"/>
          <w:marBottom w:val="0"/>
          <w:divBdr>
            <w:top w:val="none" w:sz="0" w:space="0" w:color="auto"/>
            <w:left w:val="none" w:sz="0" w:space="0" w:color="auto"/>
            <w:bottom w:val="none" w:sz="0" w:space="0" w:color="auto"/>
            <w:right w:val="none" w:sz="0" w:space="0" w:color="auto"/>
          </w:divBdr>
        </w:div>
        <w:div w:id="1978148968">
          <w:marLeft w:val="0"/>
          <w:marRight w:val="0"/>
          <w:marTop w:val="0"/>
          <w:marBottom w:val="0"/>
          <w:divBdr>
            <w:top w:val="none" w:sz="0" w:space="0" w:color="auto"/>
            <w:left w:val="none" w:sz="0" w:space="0" w:color="auto"/>
            <w:bottom w:val="none" w:sz="0" w:space="0" w:color="auto"/>
            <w:right w:val="none" w:sz="0" w:space="0" w:color="auto"/>
          </w:divBdr>
        </w:div>
        <w:div w:id="2121487681">
          <w:marLeft w:val="0"/>
          <w:marRight w:val="0"/>
          <w:marTop w:val="0"/>
          <w:marBottom w:val="0"/>
          <w:divBdr>
            <w:top w:val="none" w:sz="0" w:space="0" w:color="auto"/>
            <w:left w:val="none" w:sz="0" w:space="0" w:color="auto"/>
            <w:bottom w:val="none" w:sz="0" w:space="0" w:color="auto"/>
            <w:right w:val="none" w:sz="0" w:space="0" w:color="auto"/>
          </w:divBdr>
        </w:div>
      </w:divsChild>
    </w:div>
    <w:div w:id="683746305">
      <w:bodyDiv w:val="1"/>
      <w:marLeft w:val="0"/>
      <w:marRight w:val="0"/>
      <w:marTop w:val="0"/>
      <w:marBottom w:val="0"/>
      <w:divBdr>
        <w:top w:val="none" w:sz="0" w:space="0" w:color="auto"/>
        <w:left w:val="none" w:sz="0" w:space="0" w:color="auto"/>
        <w:bottom w:val="none" w:sz="0" w:space="0" w:color="auto"/>
        <w:right w:val="none" w:sz="0" w:space="0" w:color="auto"/>
      </w:divBdr>
      <w:divsChild>
        <w:div w:id="43530857">
          <w:marLeft w:val="0"/>
          <w:marRight w:val="0"/>
          <w:marTop w:val="0"/>
          <w:marBottom w:val="0"/>
          <w:divBdr>
            <w:top w:val="none" w:sz="0" w:space="0" w:color="auto"/>
            <w:left w:val="none" w:sz="0" w:space="0" w:color="auto"/>
            <w:bottom w:val="none" w:sz="0" w:space="0" w:color="auto"/>
            <w:right w:val="none" w:sz="0" w:space="0" w:color="auto"/>
          </w:divBdr>
        </w:div>
        <w:div w:id="79564316">
          <w:marLeft w:val="0"/>
          <w:marRight w:val="0"/>
          <w:marTop w:val="0"/>
          <w:marBottom w:val="0"/>
          <w:divBdr>
            <w:top w:val="none" w:sz="0" w:space="0" w:color="auto"/>
            <w:left w:val="none" w:sz="0" w:space="0" w:color="auto"/>
            <w:bottom w:val="none" w:sz="0" w:space="0" w:color="auto"/>
            <w:right w:val="none" w:sz="0" w:space="0" w:color="auto"/>
          </w:divBdr>
        </w:div>
        <w:div w:id="82456505">
          <w:marLeft w:val="0"/>
          <w:marRight w:val="0"/>
          <w:marTop w:val="0"/>
          <w:marBottom w:val="0"/>
          <w:divBdr>
            <w:top w:val="none" w:sz="0" w:space="0" w:color="auto"/>
            <w:left w:val="none" w:sz="0" w:space="0" w:color="auto"/>
            <w:bottom w:val="none" w:sz="0" w:space="0" w:color="auto"/>
            <w:right w:val="none" w:sz="0" w:space="0" w:color="auto"/>
          </w:divBdr>
        </w:div>
        <w:div w:id="89352590">
          <w:marLeft w:val="0"/>
          <w:marRight w:val="0"/>
          <w:marTop w:val="0"/>
          <w:marBottom w:val="0"/>
          <w:divBdr>
            <w:top w:val="none" w:sz="0" w:space="0" w:color="auto"/>
            <w:left w:val="none" w:sz="0" w:space="0" w:color="auto"/>
            <w:bottom w:val="none" w:sz="0" w:space="0" w:color="auto"/>
            <w:right w:val="none" w:sz="0" w:space="0" w:color="auto"/>
          </w:divBdr>
        </w:div>
        <w:div w:id="162623219">
          <w:marLeft w:val="0"/>
          <w:marRight w:val="0"/>
          <w:marTop w:val="0"/>
          <w:marBottom w:val="0"/>
          <w:divBdr>
            <w:top w:val="none" w:sz="0" w:space="0" w:color="auto"/>
            <w:left w:val="none" w:sz="0" w:space="0" w:color="auto"/>
            <w:bottom w:val="none" w:sz="0" w:space="0" w:color="auto"/>
            <w:right w:val="none" w:sz="0" w:space="0" w:color="auto"/>
          </w:divBdr>
        </w:div>
        <w:div w:id="180123112">
          <w:marLeft w:val="0"/>
          <w:marRight w:val="0"/>
          <w:marTop w:val="0"/>
          <w:marBottom w:val="0"/>
          <w:divBdr>
            <w:top w:val="none" w:sz="0" w:space="0" w:color="auto"/>
            <w:left w:val="none" w:sz="0" w:space="0" w:color="auto"/>
            <w:bottom w:val="none" w:sz="0" w:space="0" w:color="auto"/>
            <w:right w:val="none" w:sz="0" w:space="0" w:color="auto"/>
          </w:divBdr>
        </w:div>
        <w:div w:id="265773650">
          <w:marLeft w:val="0"/>
          <w:marRight w:val="0"/>
          <w:marTop w:val="0"/>
          <w:marBottom w:val="0"/>
          <w:divBdr>
            <w:top w:val="none" w:sz="0" w:space="0" w:color="auto"/>
            <w:left w:val="none" w:sz="0" w:space="0" w:color="auto"/>
            <w:bottom w:val="none" w:sz="0" w:space="0" w:color="auto"/>
            <w:right w:val="none" w:sz="0" w:space="0" w:color="auto"/>
          </w:divBdr>
        </w:div>
        <w:div w:id="295068274">
          <w:marLeft w:val="0"/>
          <w:marRight w:val="0"/>
          <w:marTop w:val="0"/>
          <w:marBottom w:val="0"/>
          <w:divBdr>
            <w:top w:val="none" w:sz="0" w:space="0" w:color="auto"/>
            <w:left w:val="none" w:sz="0" w:space="0" w:color="auto"/>
            <w:bottom w:val="none" w:sz="0" w:space="0" w:color="auto"/>
            <w:right w:val="none" w:sz="0" w:space="0" w:color="auto"/>
          </w:divBdr>
        </w:div>
        <w:div w:id="314770800">
          <w:marLeft w:val="0"/>
          <w:marRight w:val="0"/>
          <w:marTop w:val="0"/>
          <w:marBottom w:val="0"/>
          <w:divBdr>
            <w:top w:val="none" w:sz="0" w:space="0" w:color="auto"/>
            <w:left w:val="none" w:sz="0" w:space="0" w:color="auto"/>
            <w:bottom w:val="none" w:sz="0" w:space="0" w:color="auto"/>
            <w:right w:val="none" w:sz="0" w:space="0" w:color="auto"/>
          </w:divBdr>
        </w:div>
        <w:div w:id="334651961">
          <w:marLeft w:val="0"/>
          <w:marRight w:val="0"/>
          <w:marTop w:val="0"/>
          <w:marBottom w:val="0"/>
          <w:divBdr>
            <w:top w:val="none" w:sz="0" w:space="0" w:color="auto"/>
            <w:left w:val="none" w:sz="0" w:space="0" w:color="auto"/>
            <w:bottom w:val="none" w:sz="0" w:space="0" w:color="auto"/>
            <w:right w:val="none" w:sz="0" w:space="0" w:color="auto"/>
          </w:divBdr>
        </w:div>
        <w:div w:id="374240452">
          <w:marLeft w:val="0"/>
          <w:marRight w:val="0"/>
          <w:marTop w:val="0"/>
          <w:marBottom w:val="0"/>
          <w:divBdr>
            <w:top w:val="none" w:sz="0" w:space="0" w:color="auto"/>
            <w:left w:val="none" w:sz="0" w:space="0" w:color="auto"/>
            <w:bottom w:val="none" w:sz="0" w:space="0" w:color="auto"/>
            <w:right w:val="none" w:sz="0" w:space="0" w:color="auto"/>
          </w:divBdr>
        </w:div>
        <w:div w:id="417824291">
          <w:marLeft w:val="0"/>
          <w:marRight w:val="0"/>
          <w:marTop w:val="0"/>
          <w:marBottom w:val="0"/>
          <w:divBdr>
            <w:top w:val="none" w:sz="0" w:space="0" w:color="auto"/>
            <w:left w:val="none" w:sz="0" w:space="0" w:color="auto"/>
            <w:bottom w:val="none" w:sz="0" w:space="0" w:color="auto"/>
            <w:right w:val="none" w:sz="0" w:space="0" w:color="auto"/>
          </w:divBdr>
        </w:div>
        <w:div w:id="476260828">
          <w:marLeft w:val="0"/>
          <w:marRight w:val="0"/>
          <w:marTop w:val="0"/>
          <w:marBottom w:val="0"/>
          <w:divBdr>
            <w:top w:val="none" w:sz="0" w:space="0" w:color="auto"/>
            <w:left w:val="none" w:sz="0" w:space="0" w:color="auto"/>
            <w:bottom w:val="none" w:sz="0" w:space="0" w:color="auto"/>
            <w:right w:val="none" w:sz="0" w:space="0" w:color="auto"/>
          </w:divBdr>
        </w:div>
        <w:div w:id="490483889">
          <w:marLeft w:val="0"/>
          <w:marRight w:val="0"/>
          <w:marTop w:val="0"/>
          <w:marBottom w:val="0"/>
          <w:divBdr>
            <w:top w:val="none" w:sz="0" w:space="0" w:color="auto"/>
            <w:left w:val="none" w:sz="0" w:space="0" w:color="auto"/>
            <w:bottom w:val="none" w:sz="0" w:space="0" w:color="auto"/>
            <w:right w:val="none" w:sz="0" w:space="0" w:color="auto"/>
          </w:divBdr>
        </w:div>
        <w:div w:id="555705083">
          <w:marLeft w:val="0"/>
          <w:marRight w:val="0"/>
          <w:marTop w:val="0"/>
          <w:marBottom w:val="0"/>
          <w:divBdr>
            <w:top w:val="none" w:sz="0" w:space="0" w:color="auto"/>
            <w:left w:val="none" w:sz="0" w:space="0" w:color="auto"/>
            <w:bottom w:val="none" w:sz="0" w:space="0" w:color="auto"/>
            <w:right w:val="none" w:sz="0" w:space="0" w:color="auto"/>
          </w:divBdr>
        </w:div>
        <w:div w:id="578636372">
          <w:marLeft w:val="0"/>
          <w:marRight w:val="0"/>
          <w:marTop w:val="0"/>
          <w:marBottom w:val="0"/>
          <w:divBdr>
            <w:top w:val="none" w:sz="0" w:space="0" w:color="auto"/>
            <w:left w:val="none" w:sz="0" w:space="0" w:color="auto"/>
            <w:bottom w:val="none" w:sz="0" w:space="0" w:color="auto"/>
            <w:right w:val="none" w:sz="0" w:space="0" w:color="auto"/>
          </w:divBdr>
        </w:div>
        <w:div w:id="657076066">
          <w:marLeft w:val="0"/>
          <w:marRight w:val="0"/>
          <w:marTop w:val="0"/>
          <w:marBottom w:val="0"/>
          <w:divBdr>
            <w:top w:val="none" w:sz="0" w:space="0" w:color="auto"/>
            <w:left w:val="none" w:sz="0" w:space="0" w:color="auto"/>
            <w:bottom w:val="none" w:sz="0" w:space="0" w:color="auto"/>
            <w:right w:val="none" w:sz="0" w:space="0" w:color="auto"/>
          </w:divBdr>
        </w:div>
        <w:div w:id="712735884">
          <w:marLeft w:val="0"/>
          <w:marRight w:val="0"/>
          <w:marTop w:val="0"/>
          <w:marBottom w:val="0"/>
          <w:divBdr>
            <w:top w:val="none" w:sz="0" w:space="0" w:color="auto"/>
            <w:left w:val="none" w:sz="0" w:space="0" w:color="auto"/>
            <w:bottom w:val="none" w:sz="0" w:space="0" w:color="auto"/>
            <w:right w:val="none" w:sz="0" w:space="0" w:color="auto"/>
          </w:divBdr>
        </w:div>
        <w:div w:id="955218762">
          <w:marLeft w:val="0"/>
          <w:marRight w:val="0"/>
          <w:marTop w:val="0"/>
          <w:marBottom w:val="0"/>
          <w:divBdr>
            <w:top w:val="none" w:sz="0" w:space="0" w:color="auto"/>
            <w:left w:val="none" w:sz="0" w:space="0" w:color="auto"/>
            <w:bottom w:val="none" w:sz="0" w:space="0" w:color="auto"/>
            <w:right w:val="none" w:sz="0" w:space="0" w:color="auto"/>
          </w:divBdr>
        </w:div>
        <w:div w:id="1013216851">
          <w:marLeft w:val="0"/>
          <w:marRight w:val="0"/>
          <w:marTop w:val="0"/>
          <w:marBottom w:val="0"/>
          <w:divBdr>
            <w:top w:val="none" w:sz="0" w:space="0" w:color="auto"/>
            <w:left w:val="none" w:sz="0" w:space="0" w:color="auto"/>
            <w:bottom w:val="none" w:sz="0" w:space="0" w:color="auto"/>
            <w:right w:val="none" w:sz="0" w:space="0" w:color="auto"/>
          </w:divBdr>
        </w:div>
        <w:div w:id="1127042980">
          <w:marLeft w:val="0"/>
          <w:marRight w:val="0"/>
          <w:marTop w:val="0"/>
          <w:marBottom w:val="0"/>
          <w:divBdr>
            <w:top w:val="none" w:sz="0" w:space="0" w:color="auto"/>
            <w:left w:val="none" w:sz="0" w:space="0" w:color="auto"/>
            <w:bottom w:val="none" w:sz="0" w:space="0" w:color="auto"/>
            <w:right w:val="none" w:sz="0" w:space="0" w:color="auto"/>
          </w:divBdr>
        </w:div>
        <w:div w:id="1273779326">
          <w:marLeft w:val="0"/>
          <w:marRight w:val="0"/>
          <w:marTop w:val="0"/>
          <w:marBottom w:val="0"/>
          <w:divBdr>
            <w:top w:val="none" w:sz="0" w:space="0" w:color="auto"/>
            <w:left w:val="none" w:sz="0" w:space="0" w:color="auto"/>
            <w:bottom w:val="none" w:sz="0" w:space="0" w:color="auto"/>
            <w:right w:val="none" w:sz="0" w:space="0" w:color="auto"/>
          </w:divBdr>
        </w:div>
        <w:div w:id="1283150214">
          <w:marLeft w:val="0"/>
          <w:marRight w:val="0"/>
          <w:marTop w:val="0"/>
          <w:marBottom w:val="0"/>
          <w:divBdr>
            <w:top w:val="none" w:sz="0" w:space="0" w:color="auto"/>
            <w:left w:val="none" w:sz="0" w:space="0" w:color="auto"/>
            <w:bottom w:val="none" w:sz="0" w:space="0" w:color="auto"/>
            <w:right w:val="none" w:sz="0" w:space="0" w:color="auto"/>
          </w:divBdr>
        </w:div>
        <w:div w:id="1336154498">
          <w:marLeft w:val="0"/>
          <w:marRight w:val="0"/>
          <w:marTop w:val="0"/>
          <w:marBottom w:val="0"/>
          <w:divBdr>
            <w:top w:val="none" w:sz="0" w:space="0" w:color="auto"/>
            <w:left w:val="none" w:sz="0" w:space="0" w:color="auto"/>
            <w:bottom w:val="none" w:sz="0" w:space="0" w:color="auto"/>
            <w:right w:val="none" w:sz="0" w:space="0" w:color="auto"/>
          </w:divBdr>
        </w:div>
        <w:div w:id="1339193369">
          <w:marLeft w:val="0"/>
          <w:marRight w:val="0"/>
          <w:marTop w:val="0"/>
          <w:marBottom w:val="0"/>
          <w:divBdr>
            <w:top w:val="none" w:sz="0" w:space="0" w:color="auto"/>
            <w:left w:val="none" w:sz="0" w:space="0" w:color="auto"/>
            <w:bottom w:val="none" w:sz="0" w:space="0" w:color="auto"/>
            <w:right w:val="none" w:sz="0" w:space="0" w:color="auto"/>
          </w:divBdr>
        </w:div>
        <w:div w:id="1589843909">
          <w:marLeft w:val="0"/>
          <w:marRight w:val="0"/>
          <w:marTop w:val="0"/>
          <w:marBottom w:val="0"/>
          <w:divBdr>
            <w:top w:val="none" w:sz="0" w:space="0" w:color="auto"/>
            <w:left w:val="none" w:sz="0" w:space="0" w:color="auto"/>
            <w:bottom w:val="none" w:sz="0" w:space="0" w:color="auto"/>
            <w:right w:val="none" w:sz="0" w:space="0" w:color="auto"/>
          </w:divBdr>
        </w:div>
        <w:div w:id="1694722289">
          <w:marLeft w:val="0"/>
          <w:marRight w:val="0"/>
          <w:marTop w:val="0"/>
          <w:marBottom w:val="0"/>
          <w:divBdr>
            <w:top w:val="none" w:sz="0" w:space="0" w:color="auto"/>
            <w:left w:val="none" w:sz="0" w:space="0" w:color="auto"/>
            <w:bottom w:val="none" w:sz="0" w:space="0" w:color="auto"/>
            <w:right w:val="none" w:sz="0" w:space="0" w:color="auto"/>
          </w:divBdr>
        </w:div>
        <w:div w:id="1723483051">
          <w:marLeft w:val="0"/>
          <w:marRight w:val="0"/>
          <w:marTop w:val="0"/>
          <w:marBottom w:val="0"/>
          <w:divBdr>
            <w:top w:val="none" w:sz="0" w:space="0" w:color="auto"/>
            <w:left w:val="none" w:sz="0" w:space="0" w:color="auto"/>
            <w:bottom w:val="none" w:sz="0" w:space="0" w:color="auto"/>
            <w:right w:val="none" w:sz="0" w:space="0" w:color="auto"/>
          </w:divBdr>
        </w:div>
        <w:div w:id="1823811080">
          <w:marLeft w:val="0"/>
          <w:marRight w:val="0"/>
          <w:marTop w:val="0"/>
          <w:marBottom w:val="0"/>
          <w:divBdr>
            <w:top w:val="none" w:sz="0" w:space="0" w:color="auto"/>
            <w:left w:val="none" w:sz="0" w:space="0" w:color="auto"/>
            <w:bottom w:val="none" w:sz="0" w:space="0" w:color="auto"/>
            <w:right w:val="none" w:sz="0" w:space="0" w:color="auto"/>
          </w:divBdr>
        </w:div>
        <w:div w:id="1837379211">
          <w:marLeft w:val="0"/>
          <w:marRight w:val="0"/>
          <w:marTop w:val="0"/>
          <w:marBottom w:val="0"/>
          <w:divBdr>
            <w:top w:val="none" w:sz="0" w:space="0" w:color="auto"/>
            <w:left w:val="none" w:sz="0" w:space="0" w:color="auto"/>
            <w:bottom w:val="none" w:sz="0" w:space="0" w:color="auto"/>
            <w:right w:val="none" w:sz="0" w:space="0" w:color="auto"/>
          </w:divBdr>
        </w:div>
        <w:div w:id="1846162637">
          <w:marLeft w:val="0"/>
          <w:marRight w:val="0"/>
          <w:marTop w:val="0"/>
          <w:marBottom w:val="0"/>
          <w:divBdr>
            <w:top w:val="none" w:sz="0" w:space="0" w:color="auto"/>
            <w:left w:val="none" w:sz="0" w:space="0" w:color="auto"/>
            <w:bottom w:val="none" w:sz="0" w:space="0" w:color="auto"/>
            <w:right w:val="none" w:sz="0" w:space="0" w:color="auto"/>
          </w:divBdr>
        </w:div>
        <w:div w:id="1850219804">
          <w:marLeft w:val="0"/>
          <w:marRight w:val="0"/>
          <w:marTop w:val="0"/>
          <w:marBottom w:val="0"/>
          <w:divBdr>
            <w:top w:val="none" w:sz="0" w:space="0" w:color="auto"/>
            <w:left w:val="none" w:sz="0" w:space="0" w:color="auto"/>
            <w:bottom w:val="none" w:sz="0" w:space="0" w:color="auto"/>
            <w:right w:val="none" w:sz="0" w:space="0" w:color="auto"/>
          </w:divBdr>
        </w:div>
        <w:div w:id="2008825331">
          <w:marLeft w:val="0"/>
          <w:marRight w:val="0"/>
          <w:marTop w:val="0"/>
          <w:marBottom w:val="0"/>
          <w:divBdr>
            <w:top w:val="none" w:sz="0" w:space="0" w:color="auto"/>
            <w:left w:val="none" w:sz="0" w:space="0" w:color="auto"/>
            <w:bottom w:val="none" w:sz="0" w:space="0" w:color="auto"/>
            <w:right w:val="none" w:sz="0" w:space="0" w:color="auto"/>
          </w:divBdr>
        </w:div>
        <w:div w:id="2020228245">
          <w:marLeft w:val="0"/>
          <w:marRight w:val="0"/>
          <w:marTop w:val="0"/>
          <w:marBottom w:val="0"/>
          <w:divBdr>
            <w:top w:val="none" w:sz="0" w:space="0" w:color="auto"/>
            <w:left w:val="none" w:sz="0" w:space="0" w:color="auto"/>
            <w:bottom w:val="none" w:sz="0" w:space="0" w:color="auto"/>
            <w:right w:val="none" w:sz="0" w:space="0" w:color="auto"/>
          </w:divBdr>
        </w:div>
        <w:div w:id="2039968023">
          <w:marLeft w:val="0"/>
          <w:marRight w:val="0"/>
          <w:marTop w:val="0"/>
          <w:marBottom w:val="0"/>
          <w:divBdr>
            <w:top w:val="none" w:sz="0" w:space="0" w:color="auto"/>
            <w:left w:val="none" w:sz="0" w:space="0" w:color="auto"/>
            <w:bottom w:val="none" w:sz="0" w:space="0" w:color="auto"/>
            <w:right w:val="none" w:sz="0" w:space="0" w:color="auto"/>
          </w:divBdr>
        </w:div>
        <w:div w:id="2072579791">
          <w:marLeft w:val="0"/>
          <w:marRight w:val="0"/>
          <w:marTop w:val="0"/>
          <w:marBottom w:val="0"/>
          <w:divBdr>
            <w:top w:val="none" w:sz="0" w:space="0" w:color="auto"/>
            <w:left w:val="none" w:sz="0" w:space="0" w:color="auto"/>
            <w:bottom w:val="none" w:sz="0" w:space="0" w:color="auto"/>
            <w:right w:val="none" w:sz="0" w:space="0" w:color="auto"/>
          </w:divBdr>
        </w:div>
        <w:div w:id="2074740029">
          <w:marLeft w:val="0"/>
          <w:marRight w:val="0"/>
          <w:marTop w:val="0"/>
          <w:marBottom w:val="0"/>
          <w:divBdr>
            <w:top w:val="none" w:sz="0" w:space="0" w:color="auto"/>
            <w:left w:val="none" w:sz="0" w:space="0" w:color="auto"/>
            <w:bottom w:val="none" w:sz="0" w:space="0" w:color="auto"/>
            <w:right w:val="none" w:sz="0" w:space="0" w:color="auto"/>
          </w:divBdr>
        </w:div>
        <w:div w:id="2104952905">
          <w:marLeft w:val="0"/>
          <w:marRight w:val="0"/>
          <w:marTop w:val="0"/>
          <w:marBottom w:val="0"/>
          <w:divBdr>
            <w:top w:val="none" w:sz="0" w:space="0" w:color="auto"/>
            <w:left w:val="none" w:sz="0" w:space="0" w:color="auto"/>
            <w:bottom w:val="none" w:sz="0" w:space="0" w:color="auto"/>
            <w:right w:val="none" w:sz="0" w:space="0" w:color="auto"/>
          </w:divBdr>
        </w:div>
        <w:div w:id="2133018688">
          <w:marLeft w:val="0"/>
          <w:marRight w:val="0"/>
          <w:marTop w:val="0"/>
          <w:marBottom w:val="0"/>
          <w:divBdr>
            <w:top w:val="none" w:sz="0" w:space="0" w:color="auto"/>
            <w:left w:val="none" w:sz="0" w:space="0" w:color="auto"/>
            <w:bottom w:val="none" w:sz="0" w:space="0" w:color="auto"/>
            <w:right w:val="none" w:sz="0" w:space="0" w:color="auto"/>
          </w:divBdr>
        </w:div>
      </w:divsChild>
    </w:div>
    <w:div w:id="759259440">
      <w:bodyDiv w:val="1"/>
      <w:marLeft w:val="0"/>
      <w:marRight w:val="0"/>
      <w:marTop w:val="0"/>
      <w:marBottom w:val="0"/>
      <w:divBdr>
        <w:top w:val="none" w:sz="0" w:space="0" w:color="auto"/>
        <w:left w:val="none" w:sz="0" w:space="0" w:color="auto"/>
        <w:bottom w:val="none" w:sz="0" w:space="0" w:color="auto"/>
        <w:right w:val="none" w:sz="0" w:space="0" w:color="auto"/>
      </w:divBdr>
      <w:divsChild>
        <w:div w:id="5178451">
          <w:marLeft w:val="0"/>
          <w:marRight w:val="0"/>
          <w:marTop w:val="0"/>
          <w:marBottom w:val="0"/>
          <w:divBdr>
            <w:top w:val="none" w:sz="0" w:space="0" w:color="auto"/>
            <w:left w:val="none" w:sz="0" w:space="0" w:color="auto"/>
            <w:bottom w:val="none" w:sz="0" w:space="0" w:color="auto"/>
            <w:right w:val="none" w:sz="0" w:space="0" w:color="auto"/>
          </w:divBdr>
        </w:div>
        <w:div w:id="91051747">
          <w:marLeft w:val="0"/>
          <w:marRight w:val="0"/>
          <w:marTop w:val="0"/>
          <w:marBottom w:val="0"/>
          <w:divBdr>
            <w:top w:val="none" w:sz="0" w:space="0" w:color="auto"/>
            <w:left w:val="none" w:sz="0" w:space="0" w:color="auto"/>
            <w:bottom w:val="none" w:sz="0" w:space="0" w:color="auto"/>
            <w:right w:val="none" w:sz="0" w:space="0" w:color="auto"/>
          </w:divBdr>
        </w:div>
        <w:div w:id="99221563">
          <w:marLeft w:val="0"/>
          <w:marRight w:val="0"/>
          <w:marTop w:val="0"/>
          <w:marBottom w:val="0"/>
          <w:divBdr>
            <w:top w:val="none" w:sz="0" w:space="0" w:color="auto"/>
            <w:left w:val="none" w:sz="0" w:space="0" w:color="auto"/>
            <w:bottom w:val="none" w:sz="0" w:space="0" w:color="auto"/>
            <w:right w:val="none" w:sz="0" w:space="0" w:color="auto"/>
          </w:divBdr>
        </w:div>
        <w:div w:id="208954834">
          <w:marLeft w:val="0"/>
          <w:marRight w:val="0"/>
          <w:marTop w:val="0"/>
          <w:marBottom w:val="0"/>
          <w:divBdr>
            <w:top w:val="none" w:sz="0" w:space="0" w:color="auto"/>
            <w:left w:val="none" w:sz="0" w:space="0" w:color="auto"/>
            <w:bottom w:val="none" w:sz="0" w:space="0" w:color="auto"/>
            <w:right w:val="none" w:sz="0" w:space="0" w:color="auto"/>
          </w:divBdr>
        </w:div>
        <w:div w:id="272788095">
          <w:marLeft w:val="0"/>
          <w:marRight w:val="0"/>
          <w:marTop w:val="0"/>
          <w:marBottom w:val="0"/>
          <w:divBdr>
            <w:top w:val="none" w:sz="0" w:space="0" w:color="auto"/>
            <w:left w:val="none" w:sz="0" w:space="0" w:color="auto"/>
            <w:bottom w:val="none" w:sz="0" w:space="0" w:color="auto"/>
            <w:right w:val="none" w:sz="0" w:space="0" w:color="auto"/>
          </w:divBdr>
        </w:div>
        <w:div w:id="365066829">
          <w:marLeft w:val="0"/>
          <w:marRight w:val="0"/>
          <w:marTop w:val="0"/>
          <w:marBottom w:val="0"/>
          <w:divBdr>
            <w:top w:val="none" w:sz="0" w:space="0" w:color="auto"/>
            <w:left w:val="none" w:sz="0" w:space="0" w:color="auto"/>
            <w:bottom w:val="none" w:sz="0" w:space="0" w:color="auto"/>
            <w:right w:val="none" w:sz="0" w:space="0" w:color="auto"/>
          </w:divBdr>
        </w:div>
        <w:div w:id="374089580">
          <w:marLeft w:val="0"/>
          <w:marRight w:val="0"/>
          <w:marTop w:val="0"/>
          <w:marBottom w:val="0"/>
          <w:divBdr>
            <w:top w:val="none" w:sz="0" w:space="0" w:color="auto"/>
            <w:left w:val="none" w:sz="0" w:space="0" w:color="auto"/>
            <w:bottom w:val="none" w:sz="0" w:space="0" w:color="auto"/>
            <w:right w:val="none" w:sz="0" w:space="0" w:color="auto"/>
          </w:divBdr>
        </w:div>
        <w:div w:id="376589207">
          <w:marLeft w:val="0"/>
          <w:marRight w:val="0"/>
          <w:marTop w:val="0"/>
          <w:marBottom w:val="0"/>
          <w:divBdr>
            <w:top w:val="none" w:sz="0" w:space="0" w:color="auto"/>
            <w:left w:val="none" w:sz="0" w:space="0" w:color="auto"/>
            <w:bottom w:val="none" w:sz="0" w:space="0" w:color="auto"/>
            <w:right w:val="none" w:sz="0" w:space="0" w:color="auto"/>
          </w:divBdr>
        </w:div>
        <w:div w:id="411856197">
          <w:marLeft w:val="0"/>
          <w:marRight w:val="0"/>
          <w:marTop w:val="0"/>
          <w:marBottom w:val="0"/>
          <w:divBdr>
            <w:top w:val="none" w:sz="0" w:space="0" w:color="auto"/>
            <w:left w:val="none" w:sz="0" w:space="0" w:color="auto"/>
            <w:bottom w:val="none" w:sz="0" w:space="0" w:color="auto"/>
            <w:right w:val="none" w:sz="0" w:space="0" w:color="auto"/>
          </w:divBdr>
        </w:div>
        <w:div w:id="446507035">
          <w:marLeft w:val="0"/>
          <w:marRight w:val="0"/>
          <w:marTop w:val="0"/>
          <w:marBottom w:val="0"/>
          <w:divBdr>
            <w:top w:val="none" w:sz="0" w:space="0" w:color="auto"/>
            <w:left w:val="none" w:sz="0" w:space="0" w:color="auto"/>
            <w:bottom w:val="none" w:sz="0" w:space="0" w:color="auto"/>
            <w:right w:val="none" w:sz="0" w:space="0" w:color="auto"/>
          </w:divBdr>
        </w:div>
        <w:div w:id="491139423">
          <w:marLeft w:val="0"/>
          <w:marRight w:val="0"/>
          <w:marTop w:val="0"/>
          <w:marBottom w:val="0"/>
          <w:divBdr>
            <w:top w:val="none" w:sz="0" w:space="0" w:color="auto"/>
            <w:left w:val="none" w:sz="0" w:space="0" w:color="auto"/>
            <w:bottom w:val="none" w:sz="0" w:space="0" w:color="auto"/>
            <w:right w:val="none" w:sz="0" w:space="0" w:color="auto"/>
          </w:divBdr>
        </w:div>
        <w:div w:id="583564831">
          <w:marLeft w:val="0"/>
          <w:marRight w:val="0"/>
          <w:marTop w:val="0"/>
          <w:marBottom w:val="0"/>
          <w:divBdr>
            <w:top w:val="none" w:sz="0" w:space="0" w:color="auto"/>
            <w:left w:val="none" w:sz="0" w:space="0" w:color="auto"/>
            <w:bottom w:val="none" w:sz="0" w:space="0" w:color="auto"/>
            <w:right w:val="none" w:sz="0" w:space="0" w:color="auto"/>
          </w:divBdr>
        </w:div>
        <w:div w:id="593786335">
          <w:marLeft w:val="0"/>
          <w:marRight w:val="0"/>
          <w:marTop w:val="0"/>
          <w:marBottom w:val="0"/>
          <w:divBdr>
            <w:top w:val="none" w:sz="0" w:space="0" w:color="auto"/>
            <w:left w:val="none" w:sz="0" w:space="0" w:color="auto"/>
            <w:bottom w:val="none" w:sz="0" w:space="0" w:color="auto"/>
            <w:right w:val="none" w:sz="0" w:space="0" w:color="auto"/>
          </w:divBdr>
        </w:div>
        <w:div w:id="669983746">
          <w:marLeft w:val="0"/>
          <w:marRight w:val="0"/>
          <w:marTop w:val="0"/>
          <w:marBottom w:val="0"/>
          <w:divBdr>
            <w:top w:val="none" w:sz="0" w:space="0" w:color="auto"/>
            <w:left w:val="none" w:sz="0" w:space="0" w:color="auto"/>
            <w:bottom w:val="none" w:sz="0" w:space="0" w:color="auto"/>
            <w:right w:val="none" w:sz="0" w:space="0" w:color="auto"/>
          </w:divBdr>
        </w:div>
        <w:div w:id="749079589">
          <w:marLeft w:val="0"/>
          <w:marRight w:val="0"/>
          <w:marTop w:val="0"/>
          <w:marBottom w:val="0"/>
          <w:divBdr>
            <w:top w:val="none" w:sz="0" w:space="0" w:color="auto"/>
            <w:left w:val="none" w:sz="0" w:space="0" w:color="auto"/>
            <w:bottom w:val="none" w:sz="0" w:space="0" w:color="auto"/>
            <w:right w:val="none" w:sz="0" w:space="0" w:color="auto"/>
          </w:divBdr>
        </w:div>
        <w:div w:id="787895947">
          <w:marLeft w:val="0"/>
          <w:marRight w:val="0"/>
          <w:marTop w:val="0"/>
          <w:marBottom w:val="0"/>
          <w:divBdr>
            <w:top w:val="none" w:sz="0" w:space="0" w:color="auto"/>
            <w:left w:val="none" w:sz="0" w:space="0" w:color="auto"/>
            <w:bottom w:val="none" w:sz="0" w:space="0" w:color="auto"/>
            <w:right w:val="none" w:sz="0" w:space="0" w:color="auto"/>
          </w:divBdr>
        </w:div>
        <w:div w:id="817576217">
          <w:marLeft w:val="0"/>
          <w:marRight w:val="0"/>
          <w:marTop w:val="0"/>
          <w:marBottom w:val="0"/>
          <w:divBdr>
            <w:top w:val="none" w:sz="0" w:space="0" w:color="auto"/>
            <w:left w:val="none" w:sz="0" w:space="0" w:color="auto"/>
            <w:bottom w:val="none" w:sz="0" w:space="0" w:color="auto"/>
            <w:right w:val="none" w:sz="0" w:space="0" w:color="auto"/>
          </w:divBdr>
        </w:div>
        <w:div w:id="893395856">
          <w:marLeft w:val="0"/>
          <w:marRight w:val="0"/>
          <w:marTop w:val="0"/>
          <w:marBottom w:val="0"/>
          <w:divBdr>
            <w:top w:val="none" w:sz="0" w:space="0" w:color="auto"/>
            <w:left w:val="none" w:sz="0" w:space="0" w:color="auto"/>
            <w:bottom w:val="none" w:sz="0" w:space="0" w:color="auto"/>
            <w:right w:val="none" w:sz="0" w:space="0" w:color="auto"/>
          </w:divBdr>
        </w:div>
        <w:div w:id="915239926">
          <w:marLeft w:val="0"/>
          <w:marRight w:val="0"/>
          <w:marTop w:val="0"/>
          <w:marBottom w:val="0"/>
          <w:divBdr>
            <w:top w:val="none" w:sz="0" w:space="0" w:color="auto"/>
            <w:left w:val="none" w:sz="0" w:space="0" w:color="auto"/>
            <w:bottom w:val="none" w:sz="0" w:space="0" w:color="auto"/>
            <w:right w:val="none" w:sz="0" w:space="0" w:color="auto"/>
          </w:divBdr>
        </w:div>
        <w:div w:id="920407504">
          <w:marLeft w:val="0"/>
          <w:marRight w:val="0"/>
          <w:marTop w:val="0"/>
          <w:marBottom w:val="0"/>
          <w:divBdr>
            <w:top w:val="none" w:sz="0" w:space="0" w:color="auto"/>
            <w:left w:val="none" w:sz="0" w:space="0" w:color="auto"/>
            <w:bottom w:val="none" w:sz="0" w:space="0" w:color="auto"/>
            <w:right w:val="none" w:sz="0" w:space="0" w:color="auto"/>
          </w:divBdr>
        </w:div>
        <w:div w:id="971013621">
          <w:marLeft w:val="0"/>
          <w:marRight w:val="0"/>
          <w:marTop w:val="0"/>
          <w:marBottom w:val="0"/>
          <w:divBdr>
            <w:top w:val="none" w:sz="0" w:space="0" w:color="auto"/>
            <w:left w:val="none" w:sz="0" w:space="0" w:color="auto"/>
            <w:bottom w:val="none" w:sz="0" w:space="0" w:color="auto"/>
            <w:right w:val="none" w:sz="0" w:space="0" w:color="auto"/>
          </w:divBdr>
        </w:div>
        <w:div w:id="1085541155">
          <w:marLeft w:val="0"/>
          <w:marRight w:val="0"/>
          <w:marTop w:val="0"/>
          <w:marBottom w:val="0"/>
          <w:divBdr>
            <w:top w:val="none" w:sz="0" w:space="0" w:color="auto"/>
            <w:left w:val="none" w:sz="0" w:space="0" w:color="auto"/>
            <w:bottom w:val="none" w:sz="0" w:space="0" w:color="auto"/>
            <w:right w:val="none" w:sz="0" w:space="0" w:color="auto"/>
          </w:divBdr>
        </w:div>
        <w:div w:id="1244414127">
          <w:marLeft w:val="0"/>
          <w:marRight w:val="0"/>
          <w:marTop w:val="0"/>
          <w:marBottom w:val="0"/>
          <w:divBdr>
            <w:top w:val="none" w:sz="0" w:space="0" w:color="auto"/>
            <w:left w:val="none" w:sz="0" w:space="0" w:color="auto"/>
            <w:bottom w:val="none" w:sz="0" w:space="0" w:color="auto"/>
            <w:right w:val="none" w:sz="0" w:space="0" w:color="auto"/>
          </w:divBdr>
        </w:div>
        <w:div w:id="1288317663">
          <w:marLeft w:val="0"/>
          <w:marRight w:val="0"/>
          <w:marTop w:val="0"/>
          <w:marBottom w:val="0"/>
          <w:divBdr>
            <w:top w:val="none" w:sz="0" w:space="0" w:color="auto"/>
            <w:left w:val="none" w:sz="0" w:space="0" w:color="auto"/>
            <w:bottom w:val="none" w:sz="0" w:space="0" w:color="auto"/>
            <w:right w:val="none" w:sz="0" w:space="0" w:color="auto"/>
          </w:divBdr>
        </w:div>
        <w:div w:id="1394428650">
          <w:marLeft w:val="0"/>
          <w:marRight w:val="0"/>
          <w:marTop w:val="0"/>
          <w:marBottom w:val="0"/>
          <w:divBdr>
            <w:top w:val="none" w:sz="0" w:space="0" w:color="auto"/>
            <w:left w:val="none" w:sz="0" w:space="0" w:color="auto"/>
            <w:bottom w:val="none" w:sz="0" w:space="0" w:color="auto"/>
            <w:right w:val="none" w:sz="0" w:space="0" w:color="auto"/>
          </w:divBdr>
        </w:div>
        <w:div w:id="1440222692">
          <w:marLeft w:val="0"/>
          <w:marRight w:val="0"/>
          <w:marTop w:val="0"/>
          <w:marBottom w:val="0"/>
          <w:divBdr>
            <w:top w:val="none" w:sz="0" w:space="0" w:color="auto"/>
            <w:left w:val="none" w:sz="0" w:space="0" w:color="auto"/>
            <w:bottom w:val="none" w:sz="0" w:space="0" w:color="auto"/>
            <w:right w:val="none" w:sz="0" w:space="0" w:color="auto"/>
          </w:divBdr>
        </w:div>
        <w:div w:id="1487815971">
          <w:marLeft w:val="0"/>
          <w:marRight w:val="0"/>
          <w:marTop w:val="0"/>
          <w:marBottom w:val="0"/>
          <w:divBdr>
            <w:top w:val="none" w:sz="0" w:space="0" w:color="auto"/>
            <w:left w:val="none" w:sz="0" w:space="0" w:color="auto"/>
            <w:bottom w:val="none" w:sz="0" w:space="0" w:color="auto"/>
            <w:right w:val="none" w:sz="0" w:space="0" w:color="auto"/>
          </w:divBdr>
        </w:div>
        <w:div w:id="1557089701">
          <w:marLeft w:val="0"/>
          <w:marRight w:val="0"/>
          <w:marTop w:val="0"/>
          <w:marBottom w:val="0"/>
          <w:divBdr>
            <w:top w:val="none" w:sz="0" w:space="0" w:color="auto"/>
            <w:left w:val="none" w:sz="0" w:space="0" w:color="auto"/>
            <w:bottom w:val="none" w:sz="0" w:space="0" w:color="auto"/>
            <w:right w:val="none" w:sz="0" w:space="0" w:color="auto"/>
          </w:divBdr>
        </w:div>
        <w:div w:id="1601524406">
          <w:marLeft w:val="0"/>
          <w:marRight w:val="0"/>
          <w:marTop w:val="0"/>
          <w:marBottom w:val="0"/>
          <w:divBdr>
            <w:top w:val="none" w:sz="0" w:space="0" w:color="auto"/>
            <w:left w:val="none" w:sz="0" w:space="0" w:color="auto"/>
            <w:bottom w:val="none" w:sz="0" w:space="0" w:color="auto"/>
            <w:right w:val="none" w:sz="0" w:space="0" w:color="auto"/>
          </w:divBdr>
        </w:div>
        <w:div w:id="1611471397">
          <w:marLeft w:val="0"/>
          <w:marRight w:val="0"/>
          <w:marTop w:val="0"/>
          <w:marBottom w:val="0"/>
          <w:divBdr>
            <w:top w:val="none" w:sz="0" w:space="0" w:color="auto"/>
            <w:left w:val="none" w:sz="0" w:space="0" w:color="auto"/>
            <w:bottom w:val="none" w:sz="0" w:space="0" w:color="auto"/>
            <w:right w:val="none" w:sz="0" w:space="0" w:color="auto"/>
          </w:divBdr>
        </w:div>
        <w:div w:id="1688948050">
          <w:marLeft w:val="0"/>
          <w:marRight w:val="0"/>
          <w:marTop w:val="0"/>
          <w:marBottom w:val="0"/>
          <w:divBdr>
            <w:top w:val="none" w:sz="0" w:space="0" w:color="auto"/>
            <w:left w:val="none" w:sz="0" w:space="0" w:color="auto"/>
            <w:bottom w:val="none" w:sz="0" w:space="0" w:color="auto"/>
            <w:right w:val="none" w:sz="0" w:space="0" w:color="auto"/>
          </w:divBdr>
        </w:div>
        <w:div w:id="1731882213">
          <w:marLeft w:val="0"/>
          <w:marRight w:val="0"/>
          <w:marTop w:val="0"/>
          <w:marBottom w:val="0"/>
          <w:divBdr>
            <w:top w:val="none" w:sz="0" w:space="0" w:color="auto"/>
            <w:left w:val="none" w:sz="0" w:space="0" w:color="auto"/>
            <w:bottom w:val="none" w:sz="0" w:space="0" w:color="auto"/>
            <w:right w:val="none" w:sz="0" w:space="0" w:color="auto"/>
          </w:divBdr>
        </w:div>
        <w:div w:id="1816334590">
          <w:marLeft w:val="0"/>
          <w:marRight w:val="0"/>
          <w:marTop w:val="0"/>
          <w:marBottom w:val="0"/>
          <w:divBdr>
            <w:top w:val="none" w:sz="0" w:space="0" w:color="auto"/>
            <w:left w:val="none" w:sz="0" w:space="0" w:color="auto"/>
            <w:bottom w:val="none" w:sz="0" w:space="0" w:color="auto"/>
            <w:right w:val="none" w:sz="0" w:space="0" w:color="auto"/>
          </w:divBdr>
        </w:div>
        <w:div w:id="1818377618">
          <w:marLeft w:val="0"/>
          <w:marRight w:val="0"/>
          <w:marTop w:val="0"/>
          <w:marBottom w:val="0"/>
          <w:divBdr>
            <w:top w:val="none" w:sz="0" w:space="0" w:color="auto"/>
            <w:left w:val="none" w:sz="0" w:space="0" w:color="auto"/>
            <w:bottom w:val="none" w:sz="0" w:space="0" w:color="auto"/>
            <w:right w:val="none" w:sz="0" w:space="0" w:color="auto"/>
          </w:divBdr>
        </w:div>
        <w:div w:id="1924415971">
          <w:marLeft w:val="0"/>
          <w:marRight w:val="0"/>
          <w:marTop w:val="0"/>
          <w:marBottom w:val="0"/>
          <w:divBdr>
            <w:top w:val="none" w:sz="0" w:space="0" w:color="auto"/>
            <w:left w:val="none" w:sz="0" w:space="0" w:color="auto"/>
            <w:bottom w:val="none" w:sz="0" w:space="0" w:color="auto"/>
            <w:right w:val="none" w:sz="0" w:space="0" w:color="auto"/>
          </w:divBdr>
        </w:div>
        <w:div w:id="2074893105">
          <w:marLeft w:val="0"/>
          <w:marRight w:val="0"/>
          <w:marTop w:val="0"/>
          <w:marBottom w:val="0"/>
          <w:divBdr>
            <w:top w:val="none" w:sz="0" w:space="0" w:color="auto"/>
            <w:left w:val="none" w:sz="0" w:space="0" w:color="auto"/>
            <w:bottom w:val="none" w:sz="0" w:space="0" w:color="auto"/>
            <w:right w:val="none" w:sz="0" w:space="0" w:color="auto"/>
          </w:divBdr>
        </w:div>
        <w:div w:id="2086492604">
          <w:marLeft w:val="0"/>
          <w:marRight w:val="0"/>
          <w:marTop w:val="0"/>
          <w:marBottom w:val="0"/>
          <w:divBdr>
            <w:top w:val="none" w:sz="0" w:space="0" w:color="auto"/>
            <w:left w:val="none" w:sz="0" w:space="0" w:color="auto"/>
            <w:bottom w:val="none" w:sz="0" w:space="0" w:color="auto"/>
            <w:right w:val="none" w:sz="0" w:space="0" w:color="auto"/>
          </w:divBdr>
        </w:div>
        <w:div w:id="2135099270">
          <w:marLeft w:val="0"/>
          <w:marRight w:val="0"/>
          <w:marTop w:val="0"/>
          <w:marBottom w:val="0"/>
          <w:divBdr>
            <w:top w:val="none" w:sz="0" w:space="0" w:color="auto"/>
            <w:left w:val="none" w:sz="0" w:space="0" w:color="auto"/>
            <w:bottom w:val="none" w:sz="0" w:space="0" w:color="auto"/>
            <w:right w:val="none" w:sz="0" w:space="0" w:color="auto"/>
          </w:divBdr>
        </w:div>
        <w:div w:id="2146700277">
          <w:marLeft w:val="0"/>
          <w:marRight w:val="0"/>
          <w:marTop w:val="0"/>
          <w:marBottom w:val="0"/>
          <w:divBdr>
            <w:top w:val="none" w:sz="0" w:space="0" w:color="auto"/>
            <w:left w:val="none" w:sz="0" w:space="0" w:color="auto"/>
            <w:bottom w:val="none" w:sz="0" w:space="0" w:color="auto"/>
            <w:right w:val="none" w:sz="0" w:space="0" w:color="auto"/>
          </w:divBdr>
        </w:div>
      </w:divsChild>
    </w:div>
    <w:div w:id="827329541">
      <w:bodyDiv w:val="1"/>
      <w:marLeft w:val="0"/>
      <w:marRight w:val="0"/>
      <w:marTop w:val="0"/>
      <w:marBottom w:val="0"/>
      <w:divBdr>
        <w:top w:val="none" w:sz="0" w:space="0" w:color="auto"/>
        <w:left w:val="none" w:sz="0" w:space="0" w:color="auto"/>
        <w:bottom w:val="none" w:sz="0" w:space="0" w:color="auto"/>
        <w:right w:val="none" w:sz="0" w:space="0" w:color="auto"/>
      </w:divBdr>
    </w:div>
    <w:div w:id="1023096718">
      <w:bodyDiv w:val="1"/>
      <w:marLeft w:val="0"/>
      <w:marRight w:val="0"/>
      <w:marTop w:val="0"/>
      <w:marBottom w:val="0"/>
      <w:divBdr>
        <w:top w:val="none" w:sz="0" w:space="0" w:color="auto"/>
        <w:left w:val="none" w:sz="0" w:space="0" w:color="auto"/>
        <w:bottom w:val="none" w:sz="0" w:space="0" w:color="auto"/>
        <w:right w:val="none" w:sz="0" w:space="0" w:color="auto"/>
      </w:divBdr>
    </w:div>
    <w:div w:id="1042287646">
      <w:bodyDiv w:val="1"/>
      <w:marLeft w:val="0"/>
      <w:marRight w:val="0"/>
      <w:marTop w:val="0"/>
      <w:marBottom w:val="0"/>
      <w:divBdr>
        <w:top w:val="none" w:sz="0" w:space="0" w:color="auto"/>
        <w:left w:val="none" w:sz="0" w:space="0" w:color="auto"/>
        <w:bottom w:val="none" w:sz="0" w:space="0" w:color="auto"/>
        <w:right w:val="none" w:sz="0" w:space="0" w:color="auto"/>
      </w:divBdr>
      <w:divsChild>
        <w:div w:id="146871620">
          <w:marLeft w:val="0"/>
          <w:marRight w:val="0"/>
          <w:marTop w:val="0"/>
          <w:marBottom w:val="0"/>
          <w:divBdr>
            <w:top w:val="none" w:sz="0" w:space="0" w:color="auto"/>
            <w:left w:val="none" w:sz="0" w:space="0" w:color="auto"/>
            <w:bottom w:val="none" w:sz="0" w:space="0" w:color="auto"/>
            <w:right w:val="none" w:sz="0" w:space="0" w:color="auto"/>
          </w:divBdr>
        </w:div>
        <w:div w:id="291642457">
          <w:marLeft w:val="0"/>
          <w:marRight w:val="0"/>
          <w:marTop w:val="0"/>
          <w:marBottom w:val="0"/>
          <w:divBdr>
            <w:top w:val="none" w:sz="0" w:space="0" w:color="auto"/>
            <w:left w:val="none" w:sz="0" w:space="0" w:color="auto"/>
            <w:bottom w:val="none" w:sz="0" w:space="0" w:color="auto"/>
            <w:right w:val="none" w:sz="0" w:space="0" w:color="auto"/>
          </w:divBdr>
        </w:div>
        <w:div w:id="343367699">
          <w:marLeft w:val="0"/>
          <w:marRight w:val="0"/>
          <w:marTop w:val="0"/>
          <w:marBottom w:val="0"/>
          <w:divBdr>
            <w:top w:val="none" w:sz="0" w:space="0" w:color="auto"/>
            <w:left w:val="none" w:sz="0" w:space="0" w:color="auto"/>
            <w:bottom w:val="none" w:sz="0" w:space="0" w:color="auto"/>
            <w:right w:val="none" w:sz="0" w:space="0" w:color="auto"/>
          </w:divBdr>
        </w:div>
        <w:div w:id="348069739">
          <w:marLeft w:val="0"/>
          <w:marRight w:val="0"/>
          <w:marTop w:val="0"/>
          <w:marBottom w:val="0"/>
          <w:divBdr>
            <w:top w:val="none" w:sz="0" w:space="0" w:color="auto"/>
            <w:left w:val="none" w:sz="0" w:space="0" w:color="auto"/>
            <w:bottom w:val="none" w:sz="0" w:space="0" w:color="auto"/>
            <w:right w:val="none" w:sz="0" w:space="0" w:color="auto"/>
          </w:divBdr>
        </w:div>
        <w:div w:id="369259939">
          <w:marLeft w:val="0"/>
          <w:marRight w:val="0"/>
          <w:marTop w:val="0"/>
          <w:marBottom w:val="0"/>
          <w:divBdr>
            <w:top w:val="none" w:sz="0" w:space="0" w:color="auto"/>
            <w:left w:val="none" w:sz="0" w:space="0" w:color="auto"/>
            <w:bottom w:val="none" w:sz="0" w:space="0" w:color="auto"/>
            <w:right w:val="none" w:sz="0" w:space="0" w:color="auto"/>
          </w:divBdr>
        </w:div>
        <w:div w:id="397167355">
          <w:marLeft w:val="0"/>
          <w:marRight w:val="0"/>
          <w:marTop w:val="0"/>
          <w:marBottom w:val="0"/>
          <w:divBdr>
            <w:top w:val="none" w:sz="0" w:space="0" w:color="auto"/>
            <w:left w:val="none" w:sz="0" w:space="0" w:color="auto"/>
            <w:bottom w:val="none" w:sz="0" w:space="0" w:color="auto"/>
            <w:right w:val="none" w:sz="0" w:space="0" w:color="auto"/>
          </w:divBdr>
        </w:div>
        <w:div w:id="407657042">
          <w:marLeft w:val="0"/>
          <w:marRight w:val="0"/>
          <w:marTop w:val="0"/>
          <w:marBottom w:val="0"/>
          <w:divBdr>
            <w:top w:val="none" w:sz="0" w:space="0" w:color="auto"/>
            <w:left w:val="none" w:sz="0" w:space="0" w:color="auto"/>
            <w:bottom w:val="none" w:sz="0" w:space="0" w:color="auto"/>
            <w:right w:val="none" w:sz="0" w:space="0" w:color="auto"/>
          </w:divBdr>
        </w:div>
        <w:div w:id="503515371">
          <w:marLeft w:val="0"/>
          <w:marRight w:val="0"/>
          <w:marTop w:val="0"/>
          <w:marBottom w:val="0"/>
          <w:divBdr>
            <w:top w:val="none" w:sz="0" w:space="0" w:color="auto"/>
            <w:left w:val="none" w:sz="0" w:space="0" w:color="auto"/>
            <w:bottom w:val="none" w:sz="0" w:space="0" w:color="auto"/>
            <w:right w:val="none" w:sz="0" w:space="0" w:color="auto"/>
          </w:divBdr>
        </w:div>
        <w:div w:id="550268293">
          <w:marLeft w:val="0"/>
          <w:marRight w:val="0"/>
          <w:marTop w:val="0"/>
          <w:marBottom w:val="0"/>
          <w:divBdr>
            <w:top w:val="none" w:sz="0" w:space="0" w:color="auto"/>
            <w:left w:val="none" w:sz="0" w:space="0" w:color="auto"/>
            <w:bottom w:val="none" w:sz="0" w:space="0" w:color="auto"/>
            <w:right w:val="none" w:sz="0" w:space="0" w:color="auto"/>
          </w:divBdr>
        </w:div>
        <w:div w:id="623004826">
          <w:marLeft w:val="0"/>
          <w:marRight w:val="0"/>
          <w:marTop w:val="0"/>
          <w:marBottom w:val="0"/>
          <w:divBdr>
            <w:top w:val="none" w:sz="0" w:space="0" w:color="auto"/>
            <w:left w:val="none" w:sz="0" w:space="0" w:color="auto"/>
            <w:bottom w:val="none" w:sz="0" w:space="0" w:color="auto"/>
            <w:right w:val="none" w:sz="0" w:space="0" w:color="auto"/>
          </w:divBdr>
        </w:div>
        <w:div w:id="633608871">
          <w:marLeft w:val="0"/>
          <w:marRight w:val="0"/>
          <w:marTop w:val="0"/>
          <w:marBottom w:val="0"/>
          <w:divBdr>
            <w:top w:val="none" w:sz="0" w:space="0" w:color="auto"/>
            <w:left w:val="none" w:sz="0" w:space="0" w:color="auto"/>
            <w:bottom w:val="none" w:sz="0" w:space="0" w:color="auto"/>
            <w:right w:val="none" w:sz="0" w:space="0" w:color="auto"/>
          </w:divBdr>
        </w:div>
        <w:div w:id="715854990">
          <w:marLeft w:val="0"/>
          <w:marRight w:val="0"/>
          <w:marTop w:val="0"/>
          <w:marBottom w:val="0"/>
          <w:divBdr>
            <w:top w:val="none" w:sz="0" w:space="0" w:color="auto"/>
            <w:left w:val="none" w:sz="0" w:space="0" w:color="auto"/>
            <w:bottom w:val="none" w:sz="0" w:space="0" w:color="auto"/>
            <w:right w:val="none" w:sz="0" w:space="0" w:color="auto"/>
          </w:divBdr>
        </w:div>
        <w:div w:id="796220705">
          <w:marLeft w:val="0"/>
          <w:marRight w:val="0"/>
          <w:marTop w:val="0"/>
          <w:marBottom w:val="0"/>
          <w:divBdr>
            <w:top w:val="none" w:sz="0" w:space="0" w:color="auto"/>
            <w:left w:val="none" w:sz="0" w:space="0" w:color="auto"/>
            <w:bottom w:val="none" w:sz="0" w:space="0" w:color="auto"/>
            <w:right w:val="none" w:sz="0" w:space="0" w:color="auto"/>
          </w:divBdr>
        </w:div>
        <w:div w:id="855775422">
          <w:marLeft w:val="0"/>
          <w:marRight w:val="0"/>
          <w:marTop w:val="0"/>
          <w:marBottom w:val="0"/>
          <w:divBdr>
            <w:top w:val="none" w:sz="0" w:space="0" w:color="auto"/>
            <w:left w:val="none" w:sz="0" w:space="0" w:color="auto"/>
            <w:bottom w:val="none" w:sz="0" w:space="0" w:color="auto"/>
            <w:right w:val="none" w:sz="0" w:space="0" w:color="auto"/>
          </w:divBdr>
        </w:div>
        <w:div w:id="944924757">
          <w:marLeft w:val="0"/>
          <w:marRight w:val="0"/>
          <w:marTop w:val="0"/>
          <w:marBottom w:val="0"/>
          <w:divBdr>
            <w:top w:val="none" w:sz="0" w:space="0" w:color="auto"/>
            <w:left w:val="none" w:sz="0" w:space="0" w:color="auto"/>
            <w:bottom w:val="none" w:sz="0" w:space="0" w:color="auto"/>
            <w:right w:val="none" w:sz="0" w:space="0" w:color="auto"/>
          </w:divBdr>
        </w:div>
        <w:div w:id="947009491">
          <w:marLeft w:val="0"/>
          <w:marRight w:val="0"/>
          <w:marTop w:val="0"/>
          <w:marBottom w:val="0"/>
          <w:divBdr>
            <w:top w:val="none" w:sz="0" w:space="0" w:color="auto"/>
            <w:left w:val="none" w:sz="0" w:space="0" w:color="auto"/>
            <w:bottom w:val="none" w:sz="0" w:space="0" w:color="auto"/>
            <w:right w:val="none" w:sz="0" w:space="0" w:color="auto"/>
          </w:divBdr>
        </w:div>
        <w:div w:id="947158172">
          <w:marLeft w:val="0"/>
          <w:marRight w:val="0"/>
          <w:marTop w:val="0"/>
          <w:marBottom w:val="0"/>
          <w:divBdr>
            <w:top w:val="none" w:sz="0" w:space="0" w:color="auto"/>
            <w:left w:val="none" w:sz="0" w:space="0" w:color="auto"/>
            <w:bottom w:val="none" w:sz="0" w:space="0" w:color="auto"/>
            <w:right w:val="none" w:sz="0" w:space="0" w:color="auto"/>
          </w:divBdr>
        </w:div>
        <w:div w:id="1008604327">
          <w:marLeft w:val="0"/>
          <w:marRight w:val="0"/>
          <w:marTop w:val="0"/>
          <w:marBottom w:val="0"/>
          <w:divBdr>
            <w:top w:val="none" w:sz="0" w:space="0" w:color="auto"/>
            <w:left w:val="none" w:sz="0" w:space="0" w:color="auto"/>
            <w:bottom w:val="none" w:sz="0" w:space="0" w:color="auto"/>
            <w:right w:val="none" w:sz="0" w:space="0" w:color="auto"/>
          </w:divBdr>
        </w:div>
        <w:div w:id="1043140141">
          <w:marLeft w:val="0"/>
          <w:marRight w:val="0"/>
          <w:marTop w:val="0"/>
          <w:marBottom w:val="0"/>
          <w:divBdr>
            <w:top w:val="none" w:sz="0" w:space="0" w:color="auto"/>
            <w:left w:val="none" w:sz="0" w:space="0" w:color="auto"/>
            <w:bottom w:val="none" w:sz="0" w:space="0" w:color="auto"/>
            <w:right w:val="none" w:sz="0" w:space="0" w:color="auto"/>
          </w:divBdr>
        </w:div>
        <w:div w:id="1058167761">
          <w:marLeft w:val="0"/>
          <w:marRight w:val="0"/>
          <w:marTop w:val="0"/>
          <w:marBottom w:val="0"/>
          <w:divBdr>
            <w:top w:val="none" w:sz="0" w:space="0" w:color="auto"/>
            <w:left w:val="none" w:sz="0" w:space="0" w:color="auto"/>
            <w:bottom w:val="none" w:sz="0" w:space="0" w:color="auto"/>
            <w:right w:val="none" w:sz="0" w:space="0" w:color="auto"/>
          </w:divBdr>
        </w:div>
        <w:div w:id="1194732537">
          <w:marLeft w:val="0"/>
          <w:marRight w:val="0"/>
          <w:marTop w:val="0"/>
          <w:marBottom w:val="0"/>
          <w:divBdr>
            <w:top w:val="none" w:sz="0" w:space="0" w:color="auto"/>
            <w:left w:val="none" w:sz="0" w:space="0" w:color="auto"/>
            <w:bottom w:val="none" w:sz="0" w:space="0" w:color="auto"/>
            <w:right w:val="none" w:sz="0" w:space="0" w:color="auto"/>
          </w:divBdr>
        </w:div>
        <w:div w:id="1218012281">
          <w:marLeft w:val="0"/>
          <w:marRight w:val="0"/>
          <w:marTop w:val="0"/>
          <w:marBottom w:val="0"/>
          <w:divBdr>
            <w:top w:val="none" w:sz="0" w:space="0" w:color="auto"/>
            <w:left w:val="none" w:sz="0" w:space="0" w:color="auto"/>
            <w:bottom w:val="none" w:sz="0" w:space="0" w:color="auto"/>
            <w:right w:val="none" w:sz="0" w:space="0" w:color="auto"/>
          </w:divBdr>
        </w:div>
        <w:div w:id="1245912555">
          <w:marLeft w:val="0"/>
          <w:marRight w:val="0"/>
          <w:marTop w:val="0"/>
          <w:marBottom w:val="0"/>
          <w:divBdr>
            <w:top w:val="none" w:sz="0" w:space="0" w:color="auto"/>
            <w:left w:val="none" w:sz="0" w:space="0" w:color="auto"/>
            <w:bottom w:val="none" w:sz="0" w:space="0" w:color="auto"/>
            <w:right w:val="none" w:sz="0" w:space="0" w:color="auto"/>
          </w:divBdr>
        </w:div>
        <w:div w:id="1259095447">
          <w:marLeft w:val="0"/>
          <w:marRight w:val="0"/>
          <w:marTop w:val="0"/>
          <w:marBottom w:val="0"/>
          <w:divBdr>
            <w:top w:val="none" w:sz="0" w:space="0" w:color="auto"/>
            <w:left w:val="none" w:sz="0" w:space="0" w:color="auto"/>
            <w:bottom w:val="none" w:sz="0" w:space="0" w:color="auto"/>
            <w:right w:val="none" w:sz="0" w:space="0" w:color="auto"/>
          </w:divBdr>
        </w:div>
        <w:div w:id="1472475119">
          <w:marLeft w:val="0"/>
          <w:marRight w:val="0"/>
          <w:marTop w:val="0"/>
          <w:marBottom w:val="0"/>
          <w:divBdr>
            <w:top w:val="none" w:sz="0" w:space="0" w:color="auto"/>
            <w:left w:val="none" w:sz="0" w:space="0" w:color="auto"/>
            <w:bottom w:val="none" w:sz="0" w:space="0" w:color="auto"/>
            <w:right w:val="none" w:sz="0" w:space="0" w:color="auto"/>
          </w:divBdr>
        </w:div>
        <w:div w:id="1608078219">
          <w:marLeft w:val="0"/>
          <w:marRight w:val="0"/>
          <w:marTop w:val="0"/>
          <w:marBottom w:val="0"/>
          <w:divBdr>
            <w:top w:val="none" w:sz="0" w:space="0" w:color="auto"/>
            <w:left w:val="none" w:sz="0" w:space="0" w:color="auto"/>
            <w:bottom w:val="none" w:sz="0" w:space="0" w:color="auto"/>
            <w:right w:val="none" w:sz="0" w:space="0" w:color="auto"/>
          </w:divBdr>
        </w:div>
        <w:div w:id="1658000705">
          <w:marLeft w:val="0"/>
          <w:marRight w:val="0"/>
          <w:marTop w:val="0"/>
          <w:marBottom w:val="0"/>
          <w:divBdr>
            <w:top w:val="none" w:sz="0" w:space="0" w:color="auto"/>
            <w:left w:val="none" w:sz="0" w:space="0" w:color="auto"/>
            <w:bottom w:val="none" w:sz="0" w:space="0" w:color="auto"/>
            <w:right w:val="none" w:sz="0" w:space="0" w:color="auto"/>
          </w:divBdr>
        </w:div>
        <w:div w:id="1660772335">
          <w:marLeft w:val="0"/>
          <w:marRight w:val="0"/>
          <w:marTop w:val="0"/>
          <w:marBottom w:val="0"/>
          <w:divBdr>
            <w:top w:val="none" w:sz="0" w:space="0" w:color="auto"/>
            <w:left w:val="none" w:sz="0" w:space="0" w:color="auto"/>
            <w:bottom w:val="none" w:sz="0" w:space="0" w:color="auto"/>
            <w:right w:val="none" w:sz="0" w:space="0" w:color="auto"/>
          </w:divBdr>
        </w:div>
        <w:div w:id="1686519830">
          <w:marLeft w:val="0"/>
          <w:marRight w:val="0"/>
          <w:marTop w:val="0"/>
          <w:marBottom w:val="0"/>
          <w:divBdr>
            <w:top w:val="none" w:sz="0" w:space="0" w:color="auto"/>
            <w:left w:val="none" w:sz="0" w:space="0" w:color="auto"/>
            <w:bottom w:val="none" w:sz="0" w:space="0" w:color="auto"/>
            <w:right w:val="none" w:sz="0" w:space="0" w:color="auto"/>
          </w:divBdr>
        </w:div>
        <w:div w:id="1707173486">
          <w:marLeft w:val="0"/>
          <w:marRight w:val="0"/>
          <w:marTop w:val="0"/>
          <w:marBottom w:val="0"/>
          <w:divBdr>
            <w:top w:val="none" w:sz="0" w:space="0" w:color="auto"/>
            <w:left w:val="none" w:sz="0" w:space="0" w:color="auto"/>
            <w:bottom w:val="none" w:sz="0" w:space="0" w:color="auto"/>
            <w:right w:val="none" w:sz="0" w:space="0" w:color="auto"/>
          </w:divBdr>
        </w:div>
        <w:div w:id="1766993249">
          <w:marLeft w:val="0"/>
          <w:marRight w:val="0"/>
          <w:marTop w:val="0"/>
          <w:marBottom w:val="0"/>
          <w:divBdr>
            <w:top w:val="none" w:sz="0" w:space="0" w:color="auto"/>
            <w:left w:val="none" w:sz="0" w:space="0" w:color="auto"/>
            <w:bottom w:val="none" w:sz="0" w:space="0" w:color="auto"/>
            <w:right w:val="none" w:sz="0" w:space="0" w:color="auto"/>
          </w:divBdr>
        </w:div>
        <w:div w:id="1770541499">
          <w:marLeft w:val="0"/>
          <w:marRight w:val="0"/>
          <w:marTop w:val="0"/>
          <w:marBottom w:val="0"/>
          <w:divBdr>
            <w:top w:val="none" w:sz="0" w:space="0" w:color="auto"/>
            <w:left w:val="none" w:sz="0" w:space="0" w:color="auto"/>
            <w:bottom w:val="none" w:sz="0" w:space="0" w:color="auto"/>
            <w:right w:val="none" w:sz="0" w:space="0" w:color="auto"/>
          </w:divBdr>
        </w:div>
        <w:div w:id="1805733320">
          <w:marLeft w:val="0"/>
          <w:marRight w:val="0"/>
          <w:marTop w:val="0"/>
          <w:marBottom w:val="0"/>
          <w:divBdr>
            <w:top w:val="none" w:sz="0" w:space="0" w:color="auto"/>
            <w:left w:val="none" w:sz="0" w:space="0" w:color="auto"/>
            <w:bottom w:val="none" w:sz="0" w:space="0" w:color="auto"/>
            <w:right w:val="none" w:sz="0" w:space="0" w:color="auto"/>
          </w:divBdr>
        </w:div>
        <w:div w:id="2023315702">
          <w:marLeft w:val="0"/>
          <w:marRight w:val="0"/>
          <w:marTop w:val="0"/>
          <w:marBottom w:val="0"/>
          <w:divBdr>
            <w:top w:val="none" w:sz="0" w:space="0" w:color="auto"/>
            <w:left w:val="none" w:sz="0" w:space="0" w:color="auto"/>
            <w:bottom w:val="none" w:sz="0" w:space="0" w:color="auto"/>
            <w:right w:val="none" w:sz="0" w:space="0" w:color="auto"/>
          </w:divBdr>
        </w:div>
        <w:div w:id="2041395095">
          <w:marLeft w:val="0"/>
          <w:marRight w:val="0"/>
          <w:marTop w:val="0"/>
          <w:marBottom w:val="0"/>
          <w:divBdr>
            <w:top w:val="none" w:sz="0" w:space="0" w:color="auto"/>
            <w:left w:val="none" w:sz="0" w:space="0" w:color="auto"/>
            <w:bottom w:val="none" w:sz="0" w:space="0" w:color="auto"/>
            <w:right w:val="none" w:sz="0" w:space="0" w:color="auto"/>
          </w:divBdr>
        </w:div>
        <w:div w:id="2055078655">
          <w:marLeft w:val="0"/>
          <w:marRight w:val="0"/>
          <w:marTop w:val="0"/>
          <w:marBottom w:val="0"/>
          <w:divBdr>
            <w:top w:val="none" w:sz="0" w:space="0" w:color="auto"/>
            <w:left w:val="none" w:sz="0" w:space="0" w:color="auto"/>
            <w:bottom w:val="none" w:sz="0" w:space="0" w:color="auto"/>
            <w:right w:val="none" w:sz="0" w:space="0" w:color="auto"/>
          </w:divBdr>
        </w:div>
        <w:div w:id="2114207451">
          <w:marLeft w:val="0"/>
          <w:marRight w:val="0"/>
          <w:marTop w:val="0"/>
          <w:marBottom w:val="0"/>
          <w:divBdr>
            <w:top w:val="none" w:sz="0" w:space="0" w:color="auto"/>
            <w:left w:val="none" w:sz="0" w:space="0" w:color="auto"/>
            <w:bottom w:val="none" w:sz="0" w:space="0" w:color="auto"/>
            <w:right w:val="none" w:sz="0" w:space="0" w:color="auto"/>
          </w:divBdr>
        </w:div>
        <w:div w:id="2126655871">
          <w:marLeft w:val="0"/>
          <w:marRight w:val="0"/>
          <w:marTop w:val="0"/>
          <w:marBottom w:val="0"/>
          <w:divBdr>
            <w:top w:val="none" w:sz="0" w:space="0" w:color="auto"/>
            <w:left w:val="none" w:sz="0" w:space="0" w:color="auto"/>
            <w:bottom w:val="none" w:sz="0" w:space="0" w:color="auto"/>
            <w:right w:val="none" w:sz="0" w:space="0" w:color="auto"/>
          </w:divBdr>
        </w:div>
        <w:div w:id="2142529055">
          <w:marLeft w:val="0"/>
          <w:marRight w:val="0"/>
          <w:marTop w:val="0"/>
          <w:marBottom w:val="0"/>
          <w:divBdr>
            <w:top w:val="none" w:sz="0" w:space="0" w:color="auto"/>
            <w:left w:val="none" w:sz="0" w:space="0" w:color="auto"/>
            <w:bottom w:val="none" w:sz="0" w:space="0" w:color="auto"/>
            <w:right w:val="none" w:sz="0" w:space="0" w:color="auto"/>
          </w:divBdr>
        </w:div>
      </w:divsChild>
    </w:div>
    <w:div w:id="1062409146">
      <w:bodyDiv w:val="1"/>
      <w:marLeft w:val="0"/>
      <w:marRight w:val="0"/>
      <w:marTop w:val="0"/>
      <w:marBottom w:val="0"/>
      <w:divBdr>
        <w:top w:val="none" w:sz="0" w:space="0" w:color="auto"/>
        <w:left w:val="none" w:sz="0" w:space="0" w:color="auto"/>
        <w:bottom w:val="none" w:sz="0" w:space="0" w:color="auto"/>
        <w:right w:val="none" w:sz="0" w:space="0" w:color="auto"/>
      </w:divBdr>
    </w:div>
    <w:div w:id="1671759144">
      <w:bodyDiv w:val="1"/>
      <w:marLeft w:val="0"/>
      <w:marRight w:val="0"/>
      <w:marTop w:val="0"/>
      <w:marBottom w:val="0"/>
      <w:divBdr>
        <w:top w:val="none" w:sz="0" w:space="0" w:color="auto"/>
        <w:left w:val="none" w:sz="0" w:space="0" w:color="auto"/>
        <w:bottom w:val="none" w:sz="0" w:space="0" w:color="auto"/>
        <w:right w:val="none" w:sz="0" w:space="0" w:color="auto"/>
      </w:divBdr>
      <w:divsChild>
        <w:div w:id="61761238">
          <w:marLeft w:val="0"/>
          <w:marRight w:val="0"/>
          <w:marTop w:val="0"/>
          <w:marBottom w:val="0"/>
          <w:divBdr>
            <w:top w:val="none" w:sz="0" w:space="0" w:color="auto"/>
            <w:left w:val="none" w:sz="0" w:space="0" w:color="auto"/>
            <w:bottom w:val="none" w:sz="0" w:space="0" w:color="auto"/>
            <w:right w:val="none" w:sz="0" w:space="0" w:color="auto"/>
          </w:divBdr>
        </w:div>
        <w:div w:id="78450384">
          <w:marLeft w:val="0"/>
          <w:marRight w:val="0"/>
          <w:marTop w:val="0"/>
          <w:marBottom w:val="0"/>
          <w:divBdr>
            <w:top w:val="none" w:sz="0" w:space="0" w:color="auto"/>
            <w:left w:val="none" w:sz="0" w:space="0" w:color="auto"/>
            <w:bottom w:val="none" w:sz="0" w:space="0" w:color="auto"/>
            <w:right w:val="none" w:sz="0" w:space="0" w:color="auto"/>
          </w:divBdr>
        </w:div>
        <w:div w:id="157812006">
          <w:marLeft w:val="0"/>
          <w:marRight w:val="0"/>
          <w:marTop w:val="0"/>
          <w:marBottom w:val="0"/>
          <w:divBdr>
            <w:top w:val="none" w:sz="0" w:space="0" w:color="auto"/>
            <w:left w:val="none" w:sz="0" w:space="0" w:color="auto"/>
            <w:bottom w:val="none" w:sz="0" w:space="0" w:color="auto"/>
            <w:right w:val="none" w:sz="0" w:space="0" w:color="auto"/>
          </w:divBdr>
        </w:div>
        <w:div w:id="227738105">
          <w:marLeft w:val="0"/>
          <w:marRight w:val="0"/>
          <w:marTop w:val="0"/>
          <w:marBottom w:val="0"/>
          <w:divBdr>
            <w:top w:val="none" w:sz="0" w:space="0" w:color="auto"/>
            <w:left w:val="none" w:sz="0" w:space="0" w:color="auto"/>
            <w:bottom w:val="none" w:sz="0" w:space="0" w:color="auto"/>
            <w:right w:val="none" w:sz="0" w:space="0" w:color="auto"/>
          </w:divBdr>
        </w:div>
        <w:div w:id="365562546">
          <w:marLeft w:val="0"/>
          <w:marRight w:val="0"/>
          <w:marTop w:val="0"/>
          <w:marBottom w:val="0"/>
          <w:divBdr>
            <w:top w:val="none" w:sz="0" w:space="0" w:color="auto"/>
            <w:left w:val="none" w:sz="0" w:space="0" w:color="auto"/>
            <w:bottom w:val="none" w:sz="0" w:space="0" w:color="auto"/>
            <w:right w:val="none" w:sz="0" w:space="0" w:color="auto"/>
          </w:divBdr>
        </w:div>
        <w:div w:id="421609993">
          <w:marLeft w:val="0"/>
          <w:marRight w:val="0"/>
          <w:marTop w:val="0"/>
          <w:marBottom w:val="0"/>
          <w:divBdr>
            <w:top w:val="none" w:sz="0" w:space="0" w:color="auto"/>
            <w:left w:val="none" w:sz="0" w:space="0" w:color="auto"/>
            <w:bottom w:val="none" w:sz="0" w:space="0" w:color="auto"/>
            <w:right w:val="none" w:sz="0" w:space="0" w:color="auto"/>
          </w:divBdr>
        </w:div>
        <w:div w:id="563878633">
          <w:marLeft w:val="0"/>
          <w:marRight w:val="0"/>
          <w:marTop w:val="0"/>
          <w:marBottom w:val="0"/>
          <w:divBdr>
            <w:top w:val="none" w:sz="0" w:space="0" w:color="auto"/>
            <w:left w:val="none" w:sz="0" w:space="0" w:color="auto"/>
            <w:bottom w:val="none" w:sz="0" w:space="0" w:color="auto"/>
            <w:right w:val="none" w:sz="0" w:space="0" w:color="auto"/>
          </w:divBdr>
        </w:div>
        <w:div w:id="629670430">
          <w:marLeft w:val="0"/>
          <w:marRight w:val="0"/>
          <w:marTop w:val="0"/>
          <w:marBottom w:val="0"/>
          <w:divBdr>
            <w:top w:val="none" w:sz="0" w:space="0" w:color="auto"/>
            <w:left w:val="none" w:sz="0" w:space="0" w:color="auto"/>
            <w:bottom w:val="none" w:sz="0" w:space="0" w:color="auto"/>
            <w:right w:val="none" w:sz="0" w:space="0" w:color="auto"/>
          </w:divBdr>
        </w:div>
        <w:div w:id="684207848">
          <w:marLeft w:val="0"/>
          <w:marRight w:val="0"/>
          <w:marTop w:val="0"/>
          <w:marBottom w:val="0"/>
          <w:divBdr>
            <w:top w:val="none" w:sz="0" w:space="0" w:color="auto"/>
            <w:left w:val="none" w:sz="0" w:space="0" w:color="auto"/>
            <w:bottom w:val="none" w:sz="0" w:space="0" w:color="auto"/>
            <w:right w:val="none" w:sz="0" w:space="0" w:color="auto"/>
          </w:divBdr>
        </w:div>
        <w:div w:id="775519163">
          <w:marLeft w:val="0"/>
          <w:marRight w:val="0"/>
          <w:marTop w:val="0"/>
          <w:marBottom w:val="0"/>
          <w:divBdr>
            <w:top w:val="none" w:sz="0" w:space="0" w:color="auto"/>
            <w:left w:val="none" w:sz="0" w:space="0" w:color="auto"/>
            <w:bottom w:val="none" w:sz="0" w:space="0" w:color="auto"/>
            <w:right w:val="none" w:sz="0" w:space="0" w:color="auto"/>
          </w:divBdr>
        </w:div>
        <w:div w:id="887423521">
          <w:marLeft w:val="0"/>
          <w:marRight w:val="0"/>
          <w:marTop w:val="0"/>
          <w:marBottom w:val="0"/>
          <w:divBdr>
            <w:top w:val="none" w:sz="0" w:space="0" w:color="auto"/>
            <w:left w:val="none" w:sz="0" w:space="0" w:color="auto"/>
            <w:bottom w:val="none" w:sz="0" w:space="0" w:color="auto"/>
            <w:right w:val="none" w:sz="0" w:space="0" w:color="auto"/>
          </w:divBdr>
        </w:div>
        <w:div w:id="1033116856">
          <w:marLeft w:val="0"/>
          <w:marRight w:val="0"/>
          <w:marTop w:val="0"/>
          <w:marBottom w:val="0"/>
          <w:divBdr>
            <w:top w:val="none" w:sz="0" w:space="0" w:color="auto"/>
            <w:left w:val="none" w:sz="0" w:space="0" w:color="auto"/>
            <w:bottom w:val="none" w:sz="0" w:space="0" w:color="auto"/>
            <w:right w:val="none" w:sz="0" w:space="0" w:color="auto"/>
          </w:divBdr>
        </w:div>
        <w:div w:id="1078281884">
          <w:marLeft w:val="0"/>
          <w:marRight w:val="0"/>
          <w:marTop w:val="0"/>
          <w:marBottom w:val="0"/>
          <w:divBdr>
            <w:top w:val="none" w:sz="0" w:space="0" w:color="auto"/>
            <w:left w:val="none" w:sz="0" w:space="0" w:color="auto"/>
            <w:bottom w:val="none" w:sz="0" w:space="0" w:color="auto"/>
            <w:right w:val="none" w:sz="0" w:space="0" w:color="auto"/>
          </w:divBdr>
        </w:div>
        <w:div w:id="1171213307">
          <w:marLeft w:val="0"/>
          <w:marRight w:val="0"/>
          <w:marTop w:val="0"/>
          <w:marBottom w:val="0"/>
          <w:divBdr>
            <w:top w:val="none" w:sz="0" w:space="0" w:color="auto"/>
            <w:left w:val="none" w:sz="0" w:space="0" w:color="auto"/>
            <w:bottom w:val="none" w:sz="0" w:space="0" w:color="auto"/>
            <w:right w:val="none" w:sz="0" w:space="0" w:color="auto"/>
          </w:divBdr>
        </w:div>
        <w:div w:id="1256092087">
          <w:marLeft w:val="0"/>
          <w:marRight w:val="0"/>
          <w:marTop w:val="0"/>
          <w:marBottom w:val="0"/>
          <w:divBdr>
            <w:top w:val="none" w:sz="0" w:space="0" w:color="auto"/>
            <w:left w:val="none" w:sz="0" w:space="0" w:color="auto"/>
            <w:bottom w:val="none" w:sz="0" w:space="0" w:color="auto"/>
            <w:right w:val="none" w:sz="0" w:space="0" w:color="auto"/>
          </w:divBdr>
        </w:div>
        <w:div w:id="1336417459">
          <w:marLeft w:val="0"/>
          <w:marRight w:val="0"/>
          <w:marTop w:val="0"/>
          <w:marBottom w:val="0"/>
          <w:divBdr>
            <w:top w:val="none" w:sz="0" w:space="0" w:color="auto"/>
            <w:left w:val="none" w:sz="0" w:space="0" w:color="auto"/>
            <w:bottom w:val="none" w:sz="0" w:space="0" w:color="auto"/>
            <w:right w:val="none" w:sz="0" w:space="0" w:color="auto"/>
          </w:divBdr>
        </w:div>
        <w:div w:id="1345326122">
          <w:marLeft w:val="0"/>
          <w:marRight w:val="0"/>
          <w:marTop w:val="0"/>
          <w:marBottom w:val="0"/>
          <w:divBdr>
            <w:top w:val="none" w:sz="0" w:space="0" w:color="auto"/>
            <w:left w:val="none" w:sz="0" w:space="0" w:color="auto"/>
            <w:bottom w:val="none" w:sz="0" w:space="0" w:color="auto"/>
            <w:right w:val="none" w:sz="0" w:space="0" w:color="auto"/>
          </w:divBdr>
        </w:div>
        <w:div w:id="1387144962">
          <w:marLeft w:val="0"/>
          <w:marRight w:val="0"/>
          <w:marTop w:val="0"/>
          <w:marBottom w:val="0"/>
          <w:divBdr>
            <w:top w:val="none" w:sz="0" w:space="0" w:color="auto"/>
            <w:left w:val="none" w:sz="0" w:space="0" w:color="auto"/>
            <w:bottom w:val="none" w:sz="0" w:space="0" w:color="auto"/>
            <w:right w:val="none" w:sz="0" w:space="0" w:color="auto"/>
          </w:divBdr>
        </w:div>
        <w:div w:id="1393382671">
          <w:marLeft w:val="0"/>
          <w:marRight w:val="0"/>
          <w:marTop w:val="0"/>
          <w:marBottom w:val="0"/>
          <w:divBdr>
            <w:top w:val="none" w:sz="0" w:space="0" w:color="auto"/>
            <w:left w:val="none" w:sz="0" w:space="0" w:color="auto"/>
            <w:bottom w:val="none" w:sz="0" w:space="0" w:color="auto"/>
            <w:right w:val="none" w:sz="0" w:space="0" w:color="auto"/>
          </w:divBdr>
        </w:div>
        <w:div w:id="1404177742">
          <w:marLeft w:val="0"/>
          <w:marRight w:val="0"/>
          <w:marTop w:val="0"/>
          <w:marBottom w:val="0"/>
          <w:divBdr>
            <w:top w:val="none" w:sz="0" w:space="0" w:color="auto"/>
            <w:left w:val="none" w:sz="0" w:space="0" w:color="auto"/>
            <w:bottom w:val="none" w:sz="0" w:space="0" w:color="auto"/>
            <w:right w:val="none" w:sz="0" w:space="0" w:color="auto"/>
          </w:divBdr>
        </w:div>
        <w:div w:id="1417942283">
          <w:marLeft w:val="0"/>
          <w:marRight w:val="0"/>
          <w:marTop w:val="0"/>
          <w:marBottom w:val="0"/>
          <w:divBdr>
            <w:top w:val="none" w:sz="0" w:space="0" w:color="auto"/>
            <w:left w:val="none" w:sz="0" w:space="0" w:color="auto"/>
            <w:bottom w:val="none" w:sz="0" w:space="0" w:color="auto"/>
            <w:right w:val="none" w:sz="0" w:space="0" w:color="auto"/>
          </w:divBdr>
        </w:div>
        <w:div w:id="1507479937">
          <w:marLeft w:val="0"/>
          <w:marRight w:val="0"/>
          <w:marTop w:val="0"/>
          <w:marBottom w:val="0"/>
          <w:divBdr>
            <w:top w:val="none" w:sz="0" w:space="0" w:color="auto"/>
            <w:left w:val="none" w:sz="0" w:space="0" w:color="auto"/>
            <w:bottom w:val="none" w:sz="0" w:space="0" w:color="auto"/>
            <w:right w:val="none" w:sz="0" w:space="0" w:color="auto"/>
          </w:divBdr>
        </w:div>
        <w:div w:id="1571578121">
          <w:marLeft w:val="0"/>
          <w:marRight w:val="0"/>
          <w:marTop w:val="0"/>
          <w:marBottom w:val="0"/>
          <w:divBdr>
            <w:top w:val="none" w:sz="0" w:space="0" w:color="auto"/>
            <w:left w:val="none" w:sz="0" w:space="0" w:color="auto"/>
            <w:bottom w:val="none" w:sz="0" w:space="0" w:color="auto"/>
            <w:right w:val="none" w:sz="0" w:space="0" w:color="auto"/>
          </w:divBdr>
        </w:div>
        <w:div w:id="1593590751">
          <w:marLeft w:val="0"/>
          <w:marRight w:val="0"/>
          <w:marTop w:val="0"/>
          <w:marBottom w:val="0"/>
          <w:divBdr>
            <w:top w:val="none" w:sz="0" w:space="0" w:color="auto"/>
            <w:left w:val="none" w:sz="0" w:space="0" w:color="auto"/>
            <w:bottom w:val="none" w:sz="0" w:space="0" w:color="auto"/>
            <w:right w:val="none" w:sz="0" w:space="0" w:color="auto"/>
          </w:divBdr>
        </w:div>
        <w:div w:id="1644655554">
          <w:marLeft w:val="0"/>
          <w:marRight w:val="0"/>
          <w:marTop w:val="0"/>
          <w:marBottom w:val="0"/>
          <w:divBdr>
            <w:top w:val="none" w:sz="0" w:space="0" w:color="auto"/>
            <w:left w:val="none" w:sz="0" w:space="0" w:color="auto"/>
            <w:bottom w:val="none" w:sz="0" w:space="0" w:color="auto"/>
            <w:right w:val="none" w:sz="0" w:space="0" w:color="auto"/>
          </w:divBdr>
        </w:div>
        <w:div w:id="1657302016">
          <w:marLeft w:val="0"/>
          <w:marRight w:val="0"/>
          <w:marTop w:val="0"/>
          <w:marBottom w:val="0"/>
          <w:divBdr>
            <w:top w:val="none" w:sz="0" w:space="0" w:color="auto"/>
            <w:left w:val="none" w:sz="0" w:space="0" w:color="auto"/>
            <w:bottom w:val="none" w:sz="0" w:space="0" w:color="auto"/>
            <w:right w:val="none" w:sz="0" w:space="0" w:color="auto"/>
          </w:divBdr>
        </w:div>
        <w:div w:id="1658652612">
          <w:marLeft w:val="0"/>
          <w:marRight w:val="0"/>
          <w:marTop w:val="0"/>
          <w:marBottom w:val="0"/>
          <w:divBdr>
            <w:top w:val="none" w:sz="0" w:space="0" w:color="auto"/>
            <w:left w:val="none" w:sz="0" w:space="0" w:color="auto"/>
            <w:bottom w:val="none" w:sz="0" w:space="0" w:color="auto"/>
            <w:right w:val="none" w:sz="0" w:space="0" w:color="auto"/>
          </w:divBdr>
        </w:div>
        <w:div w:id="1925993943">
          <w:marLeft w:val="0"/>
          <w:marRight w:val="0"/>
          <w:marTop w:val="0"/>
          <w:marBottom w:val="0"/>
          <w:divBdr>
            <w:top w:val="none" w:sz="0" w:space="0" w:color="auto"/>
            <w:left w:val="none" w:sz="0" w:space="0" w:color="auto"/>
            <w:bottom w:val="none" w:sz="0" w:space="0" w:color="auto"/>
            <w:right w:val="none" w:sz="0" w:space="0" w:color="auto"/>
          </w:divBdr>
        </w:div>
        <w:div w:id="2035811136">
          <w:marLeft w:val="0"/>
          <w:marRight w:val="0"/>
          <w:marTop w:val="0"/>
          <w:marBottom w:val="0"/>
          <w:divBdr>
            <w:top w:val="none" w:sz="0" w:space="0" w:color="auto"/>
            <w:left w:val="none" w:sz="0" w:space="0" w:color="auto"/>
            <w:bottom w:val="none" w:sz="0" w:space="0" w:color="auto"/>
            <w:right w:val="none" w:sz="0" w:space="0" w:color="auto"/>
          </w:divBdr>
        </w:div>
        <w:div w:id="2044599630">
          <w:marLeft w:val="0"/>
          <w:marRight w:val="0"/>
          <w:marTop w:val="0"/>
          <w:marBottom w:val="0"/>
          <w:divBdr>
            <w:top w:val="none" w:sz="0" w:space="0" w:color="auto"/>
            <w:left w:val="none" w:sz="0" w:space="0" w:color="auto"/>
            <w:bottom w:val="none" w:sz="0" w:space="0" w:color="auto"/>
            <w:right w:val="none" w:sz="0" w:space="0" w:color="auto"/>
          </w:divBdr>
        </w:div>
        <w:div w:id="2122068499">
          <w:marLeft w:val="0"/>
          <w:marRight w:val="0"/>
          <w:marTop w:val="0"/>
          <w:marBottom w:val="0"/>
          <w:divBdr>
            <w:top w:val="none" w:sz="0" w:space="0" w:color="auto"/>
            <w:left w:val="none" w:sz="0" w:space="0" w:color="auto"/>
            <w:bottom w:val="none" w:sz="0" w:space="0" w:color="auto"/>
            <w:right w:val="none" w:sz="0" w:space="0" w:color="auto"/>
          </w:divBdr>
        </w:div>
        <w:div w:id="2124379727">
          <w:marLeft w:val="0"/>
          <w:marRight w:val="0"/>
          <w:marTop w:val="0"/>
          <w:marBottom w:val="0"/>
          <w:divBdr>
            <w:top w:val="none" w:sz="0" w:space="0" w:color="auto"/>
            <w:left w:val="none" w:sz="0" w:space="0" w:color="auto"/>
            <w:bottom w:val="none" w:sz="0" w:space="0" w:color="auto"/>
            <w:right w:val="none" w:sz="0" w:space="0" w:color="auto"/>
          </w:divBdr>
        </w:div>
        <w:div w:id="2142838933">
          <w:marLeft w:val="0"/>
          <w:marRight w:val="0"/>
          <w:marTop w:val="0"/>
          <w:marBottom w:val="0"/>
          <w:divBdr>
            <w:top w:val="none" w:sz="0" w:space="0" w:color="auto"/>
            <w:left w:val="none" w:sz="0" w:space="0" w:color="auto"/>
            <w:bottom w:val="none" w:sz="0" w:space="0" w:color="auto"/>
            <w:right w:val="none" w:sz="0" w:space="0" w:color="auto"/>
          </w:divBdr>
        </w:div>
      </w:divsChild>
    </w:div>
    <w:div w:id="1739788932">
      <w:bodyDiv w:val="1"/>
      <w:marLeft w:val="0"/>
      <w:marRight w:val="0"/>
      <w:marTop w:val="0"/>
      <w:marBottom w:val="0"/>
      <w:divBdr>
        <w:top w:val="none" w:sz="0" w:space="0" w:color="auto"/>
        <w:left w:val="none" w:sz="0" w:space="0" w:color="auto"/>
        <w:bottom w:val="none" w:sz="0" w:space="0" w:color="auto"/>
        <w:right w:val="none" w:sz="0" w:space="0" w:color="auto"/>
      </w:divBdr>
      <w:divsChild>
        <w:div w:id="65883845">
          <w:marLeft w:val="0"/>
          <w:marRight w:val="0"/>
          <w:marTop w:val="0"/>
          <w:marBottom w:val="0"/>
          <w:divBdr>
            <w:top w:val="none" w:sz="0" w:space="0" w:color="auto"/>
            <w:left w:val="none" w:sz="0" w:space="0" w:color="auto"/>
            <w:bottom w:val="none" w:sz="0" w:space="0" w:color="auto"/>
            <w:right w:val="none" w:sz="0" w:space="0" w:color="auto"/>
          </w:divBdr>
        </w:div>
        <w:div w:id="185295147">
          <w:marLeft w:val="0"/>
          <w:marRight w:val="0"/>
          <w:marTop w:val="0"/>
          <w:marBottom w:val="0"/>
          <w:divBdr>
            <w:top w:val="none" w:sz="0" w:space="0" w:color="auto"/>
            <w:left w:val="none" w:sz="0" w:space="0" w:color="auto"/>
            <w:bottom w:val="none" w:sz="0" w:space="0" w:color="auto"/>
            <w:right w:val="none" w:sz="0" w:space="0" w:color="auto"/>
          </w:divBdr>
        </w:div>
        <w:div w:id="224218083">
          <w:marLeft w:val="0"/>
          <w:marRight w:val="0"/>
          <w:marTop w:val="0"/>
          <w:marBottom w:val="0"/>
          <w:divBdr>
            <w:top w:val="none" w:sz="0" w:space="0" w:color="auto"/>
            <w:left w:val="none" w:sz="0" w:space="0" w:color="auto"/>
            <w:bottom w:val="none" w:sz="0" w:space="0" w:color="auto"/>
            <w:right w:val="none" w:sz="0" w:space="0" w:color="auto"/>
          </w:divBdr>
        </w:div>
        <w:div w:id="242640612">
          <w:marLeft w:val="0"/>
          <w:marRight w:val="0"/>
          <w:marTop w:val="0"/>
          <w:marBottom w:val="0"/>
          <w:divBdr>
            <w:top w:val="none" w:sz="0" w:space="0" w:color="auto"/>
            <w:left w:val="none" w:sz="0" w:space="0" w:color="auto"/>
            <w:bottom w:val="none" w:sz="0" w:space="0" w:color="auto"/>
            <w:right w:val="none" w:sz="0" w:space="0" w:color="auto"/>
          </w:divBdr>
        </w:div>
        <w:div w:id="270555081">
          <w:marLeft w:val="0"/>
          <w:marRight w:val="0"/>
          <w:marTop w:val="0"/>
          <w:marBottom w:val="0"/>
          <w:divBdr>
            <w:top w:val="none" w:sz="0" w:space="0" w:color="auto"/>
            <w:left w:val="none" w:sz="0" w:space="0" w:color="auto"/>
            <w:bottom w:val="none" w:sz="0" w:space="0" w:color="auto"/>
            <w:right w:val="none" w:sz="0" w:space="0" w:color="auto"/>
          </w:divBdr>
        </w:div>
        <w:div w:id="342439640">
          <w:marLeft w:val="0"/>
          <w:marRight w:val="0"/>
          <w:marTop w:val="0"/>
          <w:marBottom w:val="0"/>
          <w:divBdr>
            <w:top w:val="none" w:sz="0" w:space="0" w:color="auto"/>
            <w:left w:val="none" w:sz="0" w:space="0" w:color="auto"/>
            <w:bottom w:val="none" w:sz="0" w:space="0" w:color="auto"/>
            <w:right w:val="none" w:sz="0" w:space="0" w:color="auto"/>
          </w:divBdr>
        </w:div>
        <w:div w:id="518586675">
          <w:marLeft w:val="0"/>
          <w:marRight w:val="0"/>
          <w:marTop w:val="0"/>
          <w:marBottom w:val="0"/>
          <w:divBdr>
            <w:top w:val="none" w:sz="0" w:space="0" w:color="auto"/>
            <w:left w:val="none" w:sz="0" w:space="0" w:color="auto"/>
            <w:bottom w:val="none" w:sz="0" w:space="0" w:color="auto"/>
            <w:right w:val="none" w:sz="0" w:space="0" w:color="auto"/>
          </w:divBdr>
        </w:div>
        <w:div w:id="526987609">
          <w:marLeft w:val="0"/>
          <w:marRight w:val="0"/>
          <w:marTop w:val="0"/>
          <w:marBottom w:val="0"/>
          <w:divBdr>
            <w:top w:val="none" w:sz="0" w:space="0" w:color="auto"/>
            <w:left w:val="none" w:sz="0" w:space="0" w:color="auto"/>
            <w:bottom w:val="none" w:sz="0" w:space="0" w:color="auto"/>
            <w:right w:val="none" w:sz="0" w:space="0" w:color="auto"/>
          </w:divBdr>
        </w:div>
        <w:div w:id="598106190">
          <w:marLeft w:val="0"/>
          <w:marRight w:val="0"/>
          <w:marTop w:val="0"/>
          <w:marBottom w:val="0"/>
          <w:divBdr>
            <w:top w:val="none" w:sz="0" w:space="0" w:color="auto"/>
            <w:left w:val="none" w:sz="0" w:space="0" w:color="auto"/>
            <w:bottom w:val="none" w:sz="0" w:space="0" w:color="auto"/>
            <w:right w:val="none" w:sz="0" w:space="0" w:color="auto"/>
          </w:divBdr>
        </w:div>
        <w:div w:id="628514836">
          <w:marLeft w:val="0"/>
          <w:marRight w:val="0"/>
          <w:marTop w:val="0"/>
          <w:marBottom w:val="0"/>
          <w:divBdr>
            <w:top w:val="none" w:sz="0" w:space="0" w:color="auto"/>
            <w:left w:val="none" w:sz="0" w:space="0" w:color="auto"/>
            <w:bottom w:val="none" w:sz="0" w:space="0" w:color="auto"/>
            <w:right w:val="none" w:sz="0" w:space="0" w:color="auto"/>
          </w:divBdr>
        </w:div>
        <w:div w:id="664749208">
          <w:marLeft w:val="0"/>
          <w:marRight w:val="0"/>
          <w:marTop w:val="0"/>
          <w:marBottom w:val="0"/>
          <w:divBdr>
            <w:top w:val="none" w:sz="0" w:space="0" w:color="auto"/>
            <w:left w:val="none" w:sz="0" w:space="0" w:color="auto"/>
            <w:bottom w:val="none" w:sz="0" w:space="0" w:color="auto"/>
            <w:right w:val="none" w:sz="0" w:space="0" w:color="auto"/>
          </w:divBdr>
        </w:div>
        <w:div w:id="865873159">
          <w:marLeft w:val="0"/>
          <w:marRight w:val="0"/>
          <w:marTop w:val="0"/>
          <w:marBottom w:val="0"/>
          <w:divBdr>
            <w:top w:val="none" w:sz="0" w:space="0" w:color="auto"/>
            <w:left w:val="none" w:sz="0" w:space="0" w:color="auto"/>
            <w:bottom w:val="none" w:sz="0" w:space="0" w:color="auto"/>
            <w:right w:val="none" w:sz="0" w:space="0" w:color="auto"/>
          </w:divBdr>
        </w:div>
        <w:div w:id="880243365">
          <w:marLeft w:val="0"/>
          <w:marRight w:val="0"/>
          <w:marTop w:val="0"/>
          <w:marBottom w:val="0"/>
          <w:divBdr>
            <w:top w:val="none" w:sz="0" w:space="0" w:color="auto"/>
            <w:left w:val="none" w:sz="0" w:space="0" w:color="auto"/>
            <w:bottom w:val="none" w:sz="0" w:space="0" w:color="auto"/>
            <w:right w:val="none" w:sz="0" w:space="0" w:color="auto"/>
          </w:divBdr>
        </w:div>
        <w:div w:id="970866528">
          <w:marLeft w:val="0"/>
          <w:marRight w:val="0"/>
          <w:marTop w:val="0"/>
          <w:marBottom w:val="0"/>
          <w:divBdr>
            <w:top w:val="none" w:sz="0" w:space="0" w:color="auto"/>
            <w:left w:val="none" w:sz="0" w:space="0" w:color="auto"/>
            <w:bottom w:val="none" w:sz="0" w:space="0" w:color="auto"/>
            <w:right w:val="none" w:sz="0" w:space="0" w:color="auto"/>
          </w:divBdr>
        </w:div>
        <w:div w:id="986251930">
          <w:marLeft w:val="0"/>
          <w:marRight w:val="0"/>
          <w:marTop w:val="0"/>
          <w:marBottom w:val="0"/>
          <w:divBdr>
            <w:top w:val="none" w:sz="0" w:space="0" w:color="auto"/>
            <w:left w:val="none" w:sz="0" w:space="0" w:color="auto"/>
            <w:bottom w:val="none" w:sz="0" w:space="0" w:color="auto"/>
            <w:right w:val="none" w:sz="0" w:space="0" w:color="auto"/>
          </w:divBdr>
        </w:div>
        <w:div w:id="996424576">
          <w:marLeft w:val="0"/>
          <w:marRight w:val="0"/>
          <w:marTop w:val="0"/>
          <w:marBottom w:val="0"/>
          <w:divBdr>
            <w:top w:val="none" w:sz="0" w:space="0" w:color="auto"/>
            <w:left w:val="none" w:sz="0" w:space="0" w:color="auto"/>
            <w:bottom w:val="none" w:sz="0" w:space="0" w:color="auto"/>
            <w:right w:val="none" w:sz="0" w:space="0" w:color="auto"/>
          </w:divBdr>
        </w:div>
        <w:div w:id="1076706286">
          <w:marLeft w:val="0"/>
          <w:marRight w:val="0"/>
          <w:marTop w:val="0"/>
          <w:marBottom w:val="0"/>
          <w:divBdr>
            <w:top w:val="none" w:sz="0" w:space="0" w:color="auto"/>
            <w:left w:val="none" w:sz="0" w:space="0" w:color="auto"/>
            <w:bottom w:val="none" w:sz="0" w:space="0" w:color="auto"/>
            <w:right w:val="none" w:sz="0" w:space="0" w:color="auto"/>
          </w:divBdr>
        </w:div>
        <w:div w:id="1137798867">
          <w:marLeft w:val="0"/>
          <w:marRight w:val="0"/>
          <w:marTop w:val="0"/>
          <w:marBottom w:val="0"/>
          <w:divBdr>
            <w:top w:val="none" w:sz="0" w:space="0" w:color="auto"/>
            <w:left w:val="none" w:sz="0" w:space="0" w:color="auto"/>
            <w:bottom w:val="none" w:sz="0" w:space="0" w:color="auto"/>
            <w:right w:val="none" w:sz="0" w:space="0" w:color="auto"/>
          </w:divBdr>
        </w:div>
        <w:div w:id="1154687606">
          <w:marLeft w:val="0"/>
          <w:marRight w:val="0"/>
          <w:marTop w:val="0"/>
          <w:marBottom w:val="0"/>
          <w:divBdr>
            <w:top w:val="none" w:sz="0" w:space="0" w:color="auto"/>
            <w:left w:val="none" w:sz="0" w:space="0" w:color="auto"/>
            <w:bottom w:val="none" w:sz="0" w:space="0" w:color="auto"/>
            <w:right w:val="none" w:sz="0" w:space="0" w:color="auto"/>
          </w:divBdr>
        </w:div>
        <w:div w:id="1210413976">
          <w:marLeft w:val="0"/>
          <w:marRight w:val="0"/>
          <w:marTop w:val="0"/>
          <w:marBottom w:val="0"/>
          <w:divBdr>
            <w:top w:val="none" w:sz="0" w:space="0" w:color="auto"/>
            <w:left w:val="none" w:sz="0" w:space="0" w:color="auto"/>
            <w:bottom w:val="none" w:sz="0" w:space="0" w:color="auto"/>
            <w:right w:val="none" w:sz="0" w:space="0" w:color="auto"/>
          </w:divBdr>
        </w:div>
        <w:div w:id="1222985849">
          <w:marLeft w:val="0"/>
          <w:marRight w:val="0"/>
          <w:marTop w:val="0"/>
          <w:marBottom w:val="0"/>
          <w:divBdr>
            <w:top w:val="none" w:sz="0" w:space="0" w:color="auto"/>
            <w:left w:val="none" w:sz="0" w:space="0" w:color="auto"/>
            <w:bottom w:val="none" w:sz="0" w:space="0" w:color="auto"/>
            <w:right w:val="none" w:sz="0" w:space="0" w:color="auto"/>
          </w:divBdr>
        </w:div>
        <w:div w:id="1262639449">
          <w:marLeft w:val="0"/>
          <w:marRight w:val="0"/>
          <w:marTop w:val="0"/>
          <w:marBottom w:val="0"/>
          <w:divBdr>
            <w:top w:val="none" w:sz="0" w:space="0" w:color="auto"/>
            <w:left w:val="none" w:sz="0" w:space="0" w:color="auto"/>
            <w:bottom w:val="none" w:sz="0" w:space="0" w:color="auto"/>
            <w:right w:val="none" w:sz="0" w:space="0" w:color="auto"/>
          </w:divBdr>
        </w:div>
        <w:div w:id="1273246007">
          <w:marLeft w:val="0"/>
          <w:marRight w:val="0"/>
          <w:marTop w:val="0"/>
          <w:marBottom w:val="0"/>
          <w:divBdr>
            <w:top w:val="none" w:sz="0" w:space="0" w:color="auto"/>
            <w:left w:val="none" w:sz="0" w:space="0" w:color="auto"/>
            <w:bottom w:val="none" w:sz="0" w:space="0" w:color="auto"/>
            <w:right w:val="none" w:sz="0" w:space="0" w:color="auto"/>
          </w:divBdr>
        </w:div>
        <w:div w:id="1318731552">
          <w:marLeft w:val="0"/>
          <w:marRight w:val="0"/>
          <w:marTop w:val="0"/>
          <w:marBottom w:val="0"/>
          <w:divBdr>
            <w:top w:val="none" w:sz="0" w:space="0" w:color="auto"/>
            <w:left w:val="none" w:sz="0" w:space="0" w:color="auto"/>
            <w:bottom w:val="none" w:sz="0" w:space="0" w:color="auto"/>
            <w:right w:val="none" w:sz="0" w:space="0" w:color="auto"/>
          </w:divBdr>
        </w:div>
        <w:div w:id="1327202271">
          <w:marLeft w:val="0"/>
          <w:marRight w:val="0"/>
          <w:marTop w:val="0"/>
          <w:marBottom w:val="0"/>
          <w:divBdr>
            <w:top w:val="none" w:sz="0" w:space="0" w:color="auto"/>
            <w:left w:val="none" w:sz="0" w:space="0" w:color="auto"/>
            <w:bottom w:val="none" w:sz="0" w:space="0" w:color="auto"/>
            <w:right w:val="none" w:sz="0" w:space="0" w:color="auto"/>
          </w:divBdr>
        </w:div>
        <w:div w:id="1503467721">
          <w:marLeft w:val="0"/>
          <w:marRight w:val="0"/>
          <w:marTop w:val="0"/>
          <w:marBottom w:val="0"/>
          <w:divBdr>
            <w:top w:val="none" w:sz="0" w:space="0" w:color="auto"/>
            <w:left w:val="none" w:sz="0" w:space="0" w:color="auto"/>
            <w:bottom w:val="none" w:sz="0" w:space="0" w:color="auto"/>
            <w:right w:val="none" w:sz="0" w:space="0" w:color="auto"/>
          </w:divBdr>
        </w:div>
        <w:div w:id="1511144082">
          <w:marLeft w:val="0"/>
          <w:marRight w:val="0"/>
          <w:marTop w:val="0"/>
          <w:marBottom w:val="0"/>
          <w:divBdr>
            <w:top w:val="none" w:sz="0" w:space="0" w:color="auto"/>
            <w:left w:val="none" w:sz="0" w:space="0" w:color="auto"/>
            <w:bottom w:val="none" w:sz="0" w:space="0" w:color="auto"/>
            <w:right w:val="none" w:sz="0" w:space="0" w:color="auto"/>
          </w:divBdr>
        </w:div>
        <w:div w:id="1575777413">
          <w:marLeft w:val="0"/>
          <w:marRight w:val="0"/>
          <w:marTop w:val="0"/>
          <w:marBottom w:val="0"/>
          <w:divBdr>
            <w:top w:val="none" w:sz="0" w:space="0" w:color="auto"/>
            <w:left w:val="none" w:sz="0" w:space="0" w:color="auto"/>
            <w:bottom w:val="none" w:sz="0" w:space="0" w:color="auto"/>
            <w:right w:val="none" w:sz="0" w:space="0" w:color="auto"/>
          </w:divBdr>
        </w:div>
        <w:div w:id="1634368719">
          <w:marLeft w:val="0"/>
          <w:marRight w:val="0"/>
          <w:marTop w:val="0"/>
          <w:marBottom w:val="0"/>
          <w:divBdr>
            <w:top w:val="none" w:sz="0" w:space="0" w:color="auto"/>
            <w:left w:val="none" w:sz="0" w:space="0" w:color="auto"/>
            <w:bottom w:val="none" w:sz="0" w:space="0" w:color="auto"/>
            <w:right w:val="none" w:sz="0" w:space="0" w:color="auto"/>
          </w:divBdr>
        </w:div>
        <w:div w:id="1680623747">
          <w:marLeft w:val="0"/>
          <w:marRight w:val="0"/>
          <w:marTop w:val="0"/>
          <w:marBottom w:val="0"/>
          <w:divBdr>
            <w:top w:val="none" w:sz="0" w:space="0" w:color="auto"/>
            <w:left w:val="none" w:sz="0" w:space="0" w:color="auto"/>
            <w:bottom w:val="none" w:sz="0" w:space="0" w:color="auto"/>
            <w:right w:val="none" w:sz="0" w:space="0" w:color="auto"/>
          </w:divBdr>
        </w:div>
        <w:div w:id="1687946758">
          <w:marLeft w:val="0"/>
          <w:marRight w:val="0"/>
          <w:marTop w:val="0"/>
          <w:marBottom w:val="0"/>
          <w:divBdr>
            <w:top w:val="none" w:sz="0" w:space="0" w:color="auto"/>
            <w:left w:val="none" w:sz="0" w:space="0" w:color="auto"/>
            <w:bottom w:val="none" w:sz="0" w:space="0" w:color="auto"/>
            <w:right w:val="none" w:sz="0" w:space="0" w:color="auto"/>
          </w:divBdr>
        </w:div>
        <w:div w:id="1752777007">
          <w:marLeft w:val="0"/>
          <w:marRight w:val="0"/>
          <w:marTop w:val="0"/>
          <w:marBottom w:val="0"/>
          <w:divBdr>
            <w:top w:val="none" w:sz="0" w:space="0" w:color="auto"/>
            <w:left w:val="none" w:sz="0" w:space="0" w:color="auto"/>
            <w:bottom w:val="none" w:sz="0" w:space="0" w:color="auto"/>
            <w:right w:val="none" w:sz="0" w:space="0" w:color="auto"/>
          </w:divBdr>
        </w:div>
        <w:div w:id="1828009780">
          <w:marLeft w:val="0"/>
          <w:marRight w:val="0"/>
          <w:marTop w:val="0"/>
          <w:marBottom w:val="0"/>
          <w:divBdr>
            <w:top w:val="none" w:sz="0" w:space="0" w:color="auto"/>
            <w:left w:val="none" w:sz="0" w:space="0" w:color="auto"/>
            <w:bottom w:val="none" w:sz="0" w:space="0" w:color="auto"/>
            <w:right w:val="none" w:sz="0" w:space="0" w:color="auto"/>
          </w:divBdr>
        </w:div>
        <w:div w:id="1839925187">
          <w:marLeft w:val="0"/>
          <w:marRight w:val="0"/>
          <w:marTop w:val="0"/>
          <w:marBottom w:val="0"/>
          <w:divBdr>
            <w:top w:val="none" w:sz="0" w:space="0" w:color="auto"/>
            <w:left w:val="none" w:sz="0" w:space="0" w:color="auto"/>
            <w:bottom w:val="none" w:sz="0" w:space="0" w:color="auto"/>
            <w:right w:val="none" w:sz="0" w:space="0" w:color="auto"/>
          </w:divBdr>
        </w:div>
        <w:div w:id="1911428497">
          <w:marLeft w:val="0"/>
          <w:marRight w:val="0"/>
          <w:marTop w:val="0"/>
          <w:marBottom w:val="0"/>
          <w:divBdr>
            <w:top w:val="none" w:sz="0" w:space="0" w:color="auto"/>
            <w:left w:val="none" w:sz="0" w:space="0" w:color="auto"/>
            <w:bottom w:val="none" w:sz="0" w:space="0" w:color="auto"/>
            <w:right w:val="none" w:sz="0" w:space="0" w:color="auto"/>
          </w:divBdr>
        </w:div>
        <w:div w:id="1978141372">
          <w:marLeft w:val="0"/>
          <w:marRight w:val="0"/>
          <w:marTop w:val="0"/>
          <w:marBottom w:val="0"/>
          <w:divBdr>
            <w:top w:val="none" w:sz="0" w:space="0" w:color="auto"/>
            <w:left w:val="none" w:sz="0" w:space="0" w:color="auto"/>
            <w:bottom w:val="none" w:sz="0" w:space="0" w:color="auto"/>
            <w:right w:val="none" w:sz="0" w:space="0" w:color="auto"/>
          </w:divBdr>
        </w:div>
        <w:div w:id="2018924534">
          <w:marLeft w:val="0"/>
          <w:marRight w:val="0"/>
          <w:marTop w:val="0"/>
          <w:marBottom w:val="0"/>
          <w:divBdr>
            <w:top w:val="none" w:sz="0" w:space="0" w:color="auto"/>
            <w:left w:val="none" w:sz="0" w:space="0" w:color="auto"/>
            <w:bottom w:val="none" w:sz="0" w:space="0" w:color="auto"/>
            <w:right w:val="none" w:sz="0" w:space="0" w:color="auto"/>
          </w:divBdr>
        </w:div>
        <w:div w:id="2023431523">
          <w:marLeft w:val="0"/>
          <w:marRight w:val="0"/>
          <w:marTop w:val="0"/>
          <w:marBottom w:val="0"/>
          <w:divBdr>
            <w:top w:val="none" w:sz="0" w:space="0" w:color="auto"/>
            <w:left w:val="none" w:sz="0" w:space="0" w:color="auto"/>
            <w:bottom w:val="none" w:sz="0" w:space="0" w:color="auto"/>
            <w:right w:val="none" w:sz="0" w:space="0" w:color="auto"/>
          </w:divBdr>
        </w:div>
        <w:div w:id="2035302879">
          <w:marLeft w:val="0"/>
          <w:marRight w:val="0"/>
          <w:marTop w:val="0"/>
          <w:marBottom w:val="0"/>
          <w:divBdr>
            <w:top w:val="none" w:sz="0" w:space="0" w:color="auto"/>
            <w:left w:val="none" w:sz="0" w:space="0" w:color="auto"/>
            <w:bottom w:val="none" w:sz="0" w:space="0" w:color="auto"/>
            <w:right w:val="none" w:sz="0" w:space="0" w:color="auto"/>
          </w:divBdr>
        </w:div>
      </w:divsChild>
    </w:div>
    <w:div w:id="1746024619">
      <w:bodyDiv w:val="1"/>
      <w:marLeft w:val="0"/>
      <w:marRight w:val="0"/>
      <w:marTop w:val="0"/>
      <w:marBottom w:val="0"/>
      <w:divBdr>
        <w:top w:val="none" w:sz="0" w:space="0" w:color="auto"/>
        <w:left w:val="none" w:sz="0" w:space="0" w:color="auto"/>
        <w:bottom w:val="none" w:sz="0" w:space="0" w:color="auto"/>
        <w:right w:val="none" w:sz="0" w:space="0" w:color="auto"/>
      </w:divBdr>
    </w:div>
    <w:div w:id="1877739884">
      <w:bodyDiv w:val="1"/>
      <w:marLeft w:val="0"/>
      <w:marRight w:val="0"/>
      <w:marTop w:val="0"/>
      <w:marBottom w:val="0"/>
      <w:divBdr>
        <w:top w:val="none" w:sz="0" w:space="0" w:color="auto"/>
        <w:left w:val="none" w:sz="0" w:space="0" w:color="auto"/>
        <w:bottom w:val="none" w:sz="0" w:space="0" w:color="auto"/>
        <w:right w:val="none" w:sz="0" w:space="0" w:color="auto"/>
      </w:divBdr>
    </w:div>
    <w:div w:id="1933198463">
      <w:bodyDiv w:val="1"/>
      <w:marLeft w:val="0"/>
      <w:marRight w:val="0"/>
      <w:marTop w:val="0"/>
      <w:marBottom w:val="0"/>
      <w:divBdr>
        <w:top w:val="none" w:sz="0" w:space="0" w:color="auto"/>
        <w:left w:val="none" w:sz="0" w:space="0" w:color="auto"/>
        <w:bottom w:val="none" w:sz="0" w:space="0" w:color="auto"/>
        <w:right w:val="none" w:sz="0" w:space="0" w:color="auto"/>
      </w:divBdr>
      <w:divsChild>
        <w:div w:id="1049081">
          <w:marLeft w:val="0"/>
          <w:marRight w:val="0"/>
          <w:marTop w:val="0"/>
          <w:marBottom w:val="0"/>
          <w:divBdr>
            <w:top w:val="none" w:sz="0" w:space="0" w:color="auto"/>
            <w:left w:val="none" w:sz="0" w:space="0" w:color="auto"/>
            <w:bottom w:val="none" w:sz="0" w:space="0" w:color="auto"/>
            <w:right w:val="none" w:sz="0" w:space="0" w:color="auto"/>
          </w:divBdr>
        </w:div>
        <w:div w:id="47189501">
          <w:marLeft w:val="0"/>
          <w:marRight w:val="0"/>
          <w:marTop w:val="0"/>
          <w:marBottom w:val="0"/>
          <w:divBdr>
            <w:top w:val="none" w:sz="0" w:space="0" w:color="auto"/>
            <w:left w:val="none" w:sz="0" w:space="0" w:color="auto"/>
            <w:bottom w:val="none" w:sz="0" w:space="0" w:color="auto"/>
            <w:right w:val="none" w:sz="0" w:space="0" w:color="auto"/>
          </w:divBdr>
        </w:div>
        <w:div w:id="170415773">
          <w:marLeft w:val="0"/>
          <w:marRight w:val="0"/>
          <w:marTop w:val="0"/>
          <w:marBottom w:val="0"/>
          <w:divBdr>
            <w:top w:val="none" w:sz="0" w:space="0" w:color="auto"/>
            <w:left w:val="none" w:sz="0" w:space="0" w:color="auto"/>
            <w:bottom w:val="none" w:sz="0" w:space="0" w:color="auto"/>
            <w:right w:val="none" w:sz="0" w:space="0" w:color="auto"/>
          </w:divBdr>
        </w:div>
        <w:div w:id="180437231">
          <w:marLeft w:val="0"/>
          <w:marRight w:val="0"/>
          <w:marTop w:val="0"/>
          <w:marBottom w:val="0"/>
          <w:divBdr>
            <w:top w:val="none" w:sz="0" w:space="0" w:color="auto"/>
            <w:left w:val="none" w:sz="0" w:space="0" w:color="auto"/>
            <w:bottom w:val="none" w:sz="0" w:space="0" w:color="auto"/>
            <w:right w:val="none" w:sz="0" w:space="0" w:color="auto"/>
          </w:divBdr>
        </w:div>
        <w:div w:id="339235287">
          <w:marLeft w:val="0"/>
          <w:marRight w:val="0"/>
          <w:marTop w:val="0"/>
          <w:marBottom w:val="0"/>
          <w:divBdr>
            <w:top w:val="none" w:sz="0" w:space="0" w:color="auto"/>
            <w:left w:val="none" w:sz="0" w:space="0" w:color="auto"/>
            <w:bottom w:val="none" w:sz="0" w:space="0" w:color="auto"/>
            <w:right w:val="none" w:sz="0" w:space="0" w:color="auto"/>
          </w:divBdr>
        </w:div>
        <w:div w:id="352004053">
          <w:marLeft w:val="0"/>
          <w:marRight w:val="0"/>
          <w:marTop w:val="0"/>
          <w:marBottom w:val="0"/>
          <w:divBdr>
            <w:top w:val="none" w:sz="0" w:space="0" w:color="auto"/>
            <w:left w:val="none" w:sz="0" w:space="0" w:color="auto"/>
            <w:bottom w:val="none" w:sz="0" w:space="0" w:color="auto"/>
            <w:right w:val="none" w:sz="0" w:space="0" w:color="auto"/>
          </w:divBdr>
        </w:div>
        <w:div w:id="413281138">
          <w:marLeft w:val="0"/>
          <w:marRight w:val="0"/>
          <w:marTop w:val="0"/>
          <w:marBottom w:val="0"/>
          <w:divBdr>
            <w:top w:val="none" w:sz="0" w:space="0" w:color="auto"/>
            <w:left w:val="none" w:sz="0" w:space="0" w:color="auto"/>
            <w:bottom w:val="none" w:sz="0" w:space="0" w:color="auto"/>
            <w:right w:val="none" w:sz="0" w:space="0" w:color="auto"/>
          </w:divBdr>
        </w:div>
        <w:div w:id="469983282">
          <w:marLeft w:val="0"/>
          <w:marRight w:val="0"/>
          <w:marTop w:val="0"/>
          <w:marBottom w:val="0"/>
          <w:divBdr>
            <w:top w:val="none" w:sz="0" w:space="0" w:color="auto"/>
            <w:left w:val="none" w:sz="0" w:space="0" w:color="auto"/>
            <w:bottom w:val="none" w:sz="0" w:space="0" w:color="auto"/>
            <w:right w:val="none" w:sz="0" w:space="0" w:color="auto"/>
          </w:divBdr>
        </w:div>
        <w:div w:id="650253665">
          <w:marLeft w:val="0"/>
          <w:marRight w:val="0"/>
          <w:marTop w:val="0"/>
          <w:marBottom w:val="0"/>
          <w:divBdr>
            <w:top w:val="none" w:sz="0" w:space="0" w:color="auto"/>
            <w:left w:val="none" w:sz="0" w:space="0" w:color="auto"/>
            <w:bottom w:val="none" w:sz="0" w:space="0" w:color="auto"/>
            <w:right w:val="none" w:sz="0" w:space="0" w:color="auto"/>
          </w:divBdr>
        </w:div>
        <w:div w:id="815489260">
          <w:marLeft w:val="0"/>
          <w:marRight w:val="0"/>
          <w:marTop w:val="0"/>
          <w:marBottom w:val="0"/>
          <w:divBdr>
            <w:top w:val="none" w:sz="0" w:space="0" w:color="auto"/>
            <w:left w:val="none" w:sz="0" w:space="0" w:color="auto"/>
            <w:bottom w:val="none" w:sz="0" w:space="0" w:color="auto"/>
            <w:right w:val="none" w:sz="0" w:space="0" w:color="auto"/>
          </w:divBdr>
        </w:div>
        <w:div w:id="855849101">
          <w:marLeft w:val="0"/>
          <w:marRight w:val="0"/>
          <w:marTop w:val="0"/>
          <w:marBottom w:val="0"/>
          <w:divBdr>
            <w:top w:val="none" w:sz="0" w:space="0" w:color="auto"/>
            <w:left w:val="none" w:sz="0" w:space="0" w:color="auto"/>
            <w:bottom w:val="none" w:sz="0" w:space="0" w:color="auto"/>
            <w:right w:val="none" w:sz="0" w:space="0" w:color="auto"/>
          </w:divBdr>
        </w:div>
        <w:div w:id="878013137">
          <w:marLeft w:val="0"/>
          <w:marRight w:val="0"/>
          <w:marTop w:val="0"/>
          <w:marBottom w:val="0"/>
          <w:divBdr>
            <w:top w:val="none" w:sz="0" w:space="0" w:color="auto"/>
            <w:left w:val="none" w:sz="0" w:space="0" w:color="auto"/>
            <w:bottom w:val="none" w:sz="0" w:space="0" w:color="auto"/>
            <w:right w:val="none" w:sz="0" w:space="0" w:color="auto"/>
          </w:divBdr>
        </w:div>
        <w:div w:id="899169640">
          <w:marLeft w:val="0"/>
          <w:marRight w:val="0"/>
          <w:marTop w:val="0"/>
          <w:marBottom w:val="0"/>
          <w:divBdr>
            <w:top w:val="none" w:sz="0" w:space="0" w:color="auto"/>
            <w:left w:val="none" w:sz="0" w:space="0" w:color="auto"/>
            <w:bottom w:val="none" w:sz="0" w:space="0" w:color="auto"/>
            <w:right w:val="none" w:sz="0" w:space="0" w:color="auto"/>
          </w:divBdr>
        </w:div>
        <w:div w:id="899485639">
          <w:marLeft w:val="0"/>
          <w:marRight w:val="0"/>
          <w:marTop w:val="0"/>
          <w:marBottom w:val="0"/>
          <w:divBdr>
            <w:top w:val="none" w:sz="0" w:space="0" w:color="auto"/>
            <w:left w:val="none" w:sz="0" w:space="0" w:color="auto"/>
            <w:bottom w:val="none" w:sz="0" w:space="0" w:color="auto"/>
            <w:right w:val="none" w:sz="0" w:space="0" w:color="auto"/>
          </w:divBdr>
        </w:div>
        <w:div w:id="919682134">
          <w:marLeft w:val="0"/>
          <w:marRight w:val="0"/>
          <w:marTop w:val="0"/>
          <w:marBottom w:val="0"/>
          <w:divBdr>
            <w:top w:val="none" w:sz="0" w:space="0" w:color="auto"/>
            <w:left w:val="none" w:sz="0" w:space="0" w:color="auto"/>
            <w:bottom w:val="none" w:sz="0" w:space="0" w:color="auto"/>
            <w:right w:val="none" w:sz="0" w:space="0" w:color="auto"/>
          </w:divBdr>
        </w:div>
        <w:div w:id="950279384">
          <w:marLeft w:val="0"/>
          <w:marRight w:val="0"/>
          <w:marTop w:val="0"/>
          <w:marBottom w:val="0"/>
          <w:divBdr>
            <w:top w:val="none" w:sz="0" w:space="0" w:color="auto"/>
            <w:left w:val="none" w:sz="0" w:space="0" w:color="auto"/>
            <w:bottom w:val="none" w:sz="0" w:space="0" w:color="auto"/>
            <w:right w:val="none" w:sz="0" w:space="0" w:color="auto"/>
          </w:divBdr>
        </w:div>
        <w:div w:id="964853662">
          <w:marLeft w:val="0"/>
          <w:marRight w:val="0"/>
          <w:marTop w:val="0"/>
          <w:marBottom w:val="0"/>
          <w:divBdr>
            <w:top w:val="none" w:sz="0" w:space="0" w:color="auto"/>
            <w:left w:val="none" w:sz="0" w:space="0" w:color="auto"/>
            <w:bottom w:val="none" w:sz="0" w:space="0" w:color="auto"/>
            <w:right w:val="none" w:sz="0" w:space="0" w:color="auto"/>
          </w:divBdr>
        </w:div>
        <w:div w:id="967513875">
          <w:marLeft w:val="0"/>
          <w:marRight w:val="0"/>
          <w:marTop w:val="0"/>
          <w:marBottom w:val="0"/>
          <w:divBdr>
            <w:top w:val="none" w:sz="0" w:space="0" w:color="auto"/>
            <w:left w:val="none" w:sz="0" w:space="0" w:color="auto"/>
            <w:bottom w:val="none" w:sz="0" w:space="0" w:color="auto"/>
            <w:right w:val="none" w:sz="0" w:space="0" w:color="auto"/>
          </w:divBdr>
        </w:div>
        <w:div w:id="993728774">
          <w:marLeft w:val="0"/>
          <w:marRight w:val="0"/>
          <w:marTop w:val="0"/>
          <w:marBottom w:val="0"/>
          <w:divBdr>
            <w:top w:val="none" w:sz="0" w:space="0" w:color="auto"/>
            <w:left w:val="none" w:sz="0" w:space="0" w:color="auto"/>
            <w:bottom w:val="none" w:sz="0" w:space="0" w:color="auto"/>
            <w:right w:val="none" w:sz="0" w:space="0" w:color="auto"/>
          </w:divBdr>
        </w:div>
        <w:div w:id="1001588478">
          <w:marLeft w:val="0"/>
          <w:marRight w:val="0"/>
          <w:marTop w:val="0"/>
          <w:marBottom w:val="0"/>
          <w:divBdr>
            <w:top w:val="none" w:sz="0" w:space="0" w:color="auto"/>
            <w:left w:val="none" w:sz="0" w:space="0" w:color="auto"/>
            <w:bottom w:val="none" w:sz="0" w:space="0" w:color="auto"/>
            <w:right w:val="none" w:sz="0" w:space="0" w:color="auto"/>
          </w:divBdr>
        </w:div>
        <w:div w:id="1016033914">
          <w:marLeft w:val="0"/>
          <w:marRight w:val="0"/>
          <w:marTop w:val="0"/>
          <w:marBottom w:val="0"/>
          <w:divBdr>
            <w:top w:val="none" w:sz="0" w:space="0" w:color="auto"/>
            <w:left w:val="none" w:sz="0" w:space="0" w:color="auto"/>
            <w:bottom w:val="none" w:sz="0" w:space="0" w:color="auto"/>
            <w:right w:val="none" w:sz="0" w:space="0" w:color="auto"/>
          </w:divBdr>
        </w:div>
        <w:div w:id="1024290361">
          <w:marLeft w:val="0"/>
          <w:marRight w:val="0"/>
          <w:marTop w:val="0"/>
          <w:marBottom w:val="0"/>
          <w:divBdr>
            <w:top w:val="none" w:sz="0" w:space="0" w:color="auto"/>
            <w:left w:val="none" w:sz="0" w:space="0" w:color="auto"/>
            <w:bottom w:val="none" w:sz="0" w:space="0" w:color="auto"/>
            <w:right w:val="none" w:sz="0" w:space="0" w:color="auto"/>
          </w:divBdr>
        </w:div>
        <w:div w:id="1134980145">
          <w:marLeft w:val="0"/>
          <w:marRight w:val="0"/>
          <w:marTop w:val="0"/>
          <w:marBottom w:val="0"/>
          <w:divBdr>
            <w:top w:val="none" w:sz="0" w:space="0" w:color="auto"/>
            <w:left w:val="none" w:sz="0" w:space="0" w:color="auto"/>
            <w:bottom w:val="none" w:sz="0" w:space="0" w:color="auto"/>
            <w:right w:val="none" w:sz="0" w:space="0" w:color="auto"/>
          </w:divBdr>
        </w:div>
        <w:div w:id="1278022032">
          <w:marLeft w:val="0"/>
          <w:marRight w:val="0"/>
          <w:marTop w:val="0"/>
          <w:marBottom w:val="0"/>
          <w:divBdr>
            <w:top w:val="none" w:sz="0" w:space="0" w:color="auto"/>
            <w:left w:val="none" w:sz="0" w:space="0" w:color="auto"/>
            <w:bottom w:val="none" w:sz="0" w:space="0" w:color="auto"/>
            <w:right w:val="none" w:sz="0" w:space="0" w:color="auto"/>
          </w:divBdr>
        </w:div>
        <w:div w:id="1335766478">
          <w:marLeft w:val="0"/>
          <w:marRight w:val="0"/>
          <w:marTop w:val="0"/>
          <w:marBottom w:val="0"/>
          <w:divBdr>
            <w:top w:val="none" w:sz="0" w:space="0" w:color="auto"/>
            <w:left w:val="none" w:sz="0" w:space="0" w:color="auto"/>
            <w:bottom w:val="none" w:sz="0" w:space="0" w:color="auto"/>
            <w:right w:val="none" w:sz="0" w:space="0" w:color="auto"/>
          </w:divBdr>
        </w:div>
        <w:div w:id="1361854216">
          <w:marLeft w:val="0"/>
          <w:marRight w:val="0"/>
          <w:marTop w:val="0"/>
          <w:marBottom w:val="0"/>
          <w:divBdr>
            <w:top w:val="none" w:sz="0" w:space="0" w:color="auto"/>
            <w:left w:val="none" w:sz="0" w:space="0" w:color="auto"/>
            <w:bottom w:val="none" w:sz="0" w:space="0" w:color="auto"/>
            <w:right w:val="none" w:sz="0" w:space="0" w:color="auto"/>
          </w:divBdr>
        </w:div>
        <w:div w:id="1372072237">
          <w:marLeft w:val="0"/>
          <w:marRight w:val="0"/>
          <w:marTop w:val="0"/>
          <w:marBottom w:val="0"/>
          <w:divBdr>
            <w:top w:val="none" w:sz="0" w:space="0" w:color="auto"/>
            <w:left w:val="none" w:sz="0" w:space="0" w:color="auto"/>
            <w:bottom w:val="none" w:sz="0" w:space="0" w:color="auto"/>
            <w:right w:val="none" w:sz="0" w:space="0" w:color="auto"/>
          </w:divBdr>
        </w:div>
        <w:div w:id="1432628618">
          <w:marLeft w:val="0"/>
          <w:marRight w:val="0"/>
          <w:marTop w:val="0"/>
          <w:marBottom w:val="0"/>
          <w:divBdr>
            <w:top w:val="none" w:sz="0" w:space="0" w:color="auto"/>
            <w:left w:val="none" w:sz="0" w:space="0" w:color="auto"/>
            <w:bottom w:val="none" w:sz="0" w:space="0" w:color="auto"/>
            <w:right w:val="none" w:sz="0" w:space="0" w:color="auto"/>
          </w:divBdr>
        </w:div>
        <w:div w:id="1498231995">
          <w:marLeft w:val="0"/>
          <w:marRight w:val="0"/>
          <w:marTop w:val="0"/>
          <w:marBottom w:val="0"/>
          <w:divBdr>
            <w:top w:val="none" w:sz="0" w:space="0" w:color="auto"/>
            <w:left w:val="none" w:sz="0" w:space="0" w:color="auto"/>
            <w:bottom w:val="none" w:sz="0" w:space="0" w:color="auto"/>
            <w:right w:val="none" w:sz="0" w:space="0" w:color="auto"/>
          </w:divBdr>
        </w:div>
        <w:div w:id="1606302357">
          <w:marLeft w:val="0"/>
          <w:marRight w:val="0"/>
          <w:marTop w:val="0"/>
          <w:marBottom w:val="0"/>
          <w:divBdr>
            <w:top w:val="none" w:sz="0" w:space="0" w:color="auto"/>
            <w:left w:val="none" w:sz="0" w:space="0" w:color="auto"/>
            <w:bottom w:val="none" w:sz="0" w:space="0" w:color="auto"/>
            <w:right w:val="none" w:sz="0" w:space="0" w:color="auto"/>
          </w:divBdr>
        </w:div>
        <w:div w:id="1753234269">
          <w:marLeft w:val="0"/>
          <w:marRight w:val="0"/>
          <w:marTop w:val="0"/>
          <w:marBottom w:val="0"/>
          <w:divBdr>
            <w:top w:val="none" w:sz="0" w:space="0" w:color="auto"/>
            <w:left w:val="none" w:sz="0" w:space="0" w:color="auto"/>
            <w:bottom w:val="none" w:sz="0" w:space="0" w:color="auto"/>
            <w:right w:val="none" w:sz="0" w:space="0" w:color="auto"/>
          </w:divBdr>
        </w:div>
        <w:div w:id="2028828633">
          <w:marLeft w:val="0"/>
          <w:marRight w:val="0"/>
          <w:marTop w:val="0"/>
          <w:marBottom w:val="0"/>
          <w:divBdr>
            <w:top w:val="none" w:sz="0" w:space="0" w:color="auto"/>
            <w:left w:val="none" w:sz="0" w:space="0" w:color="auto"/>
            <w:bottom w:val="none" w:sz="0" w:space="0" w:color="auto"/>
            <w:right w:val="none" w:sz="0" w:space="0" w:color="auto"/>
          </w:divBdr>
        </w:div>
        <w:div w:id="2037461947">
          <w:marLeft w:val="0"/>
          <w:marRight w:val="0"/>
          <w:marTop w:val="0"/>
          <w:marBottom w:val="0"/>
          <w:divBdr>
            <w:top w:val="none" w:sz="0" w:space="0" w:color="auto"/>
            <w:left w:val="none" w:sz="0" w:space="0" w:color="auto"/>
            <w:bottom w:val="none" w:sz="0" w:space="0" w:color="auto"/>
            <w:right w:val="none" w:sz="0" w:space="0" w:color="auto"/>
          </w:divBdr>
        </w:div>
      </w:divsChild>
    </w:div>
    <w:div w:id="2012370395">
      <w:bodyDiv w:val="1"/>
      <w:marLeft w:val="0"/>
      <w:marRight w:val="0"/>
      <w:marTop w:val="0"/>
      <w:marBottom w:val="0"/>
      <w:divBdr>
        <w:top w:val="none" w:sz="0" w:space="0" w:color="auto"/>
        <w:left w:val="none" w:sz="0" w:space="0" w:color="auto"/>
        <w:bottom w:val="none" w:sz="0" w:space="0" w:color="auto"/>
        <w:right w:val="none" w:sz="0" w:space="0" w:color="auto"/>
      </w:divBdr>
    </w:div>
    <w:div w:id="2055542359">
      <w:bodyDiv w:val="1"/>
      <w:marLeft w:val="0"/>
      <w:marRight w:val="0"/>
      <w:marTop w:val="0"/>
      <w:marBottom w:val="0"/>
      <w:divBdr>
        <w:top w:val="none" w:sz="0" w:space="0" w:color="auto"/>
        <w:left w:val="none" w:sz="0" w:space="0" w:color="auto"/>
        <w:bottom w:val="none" w:sz="0" w:space="0" w:color="auto"/>
        <w:right w:val="none" w:sz="0" w:space="0" w:color="auto"/>
      </w:divBdr>
    </w:div>
    <w:div w:id="210430102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ndex.php?title=2019%E5%86%A0%E7%8A%B6%E7%97%85%E6%AF%92%E7%97%85%E7%96%AB%E6%83%85&amp;oldid=6631966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0279\github\cnsoftbei\cnsoft_documents\&#30123;&#24773;&#20449;&#24687;&#26597;&#35810;&#21450;&#36235;&#21183;&#39044;&#27979;&#31995;&#32479;&#38656;&#27714;&#35268;&#26684;&#35828;&#26126;&#2007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13FD7-189D-4C87-A603-153CE6E5F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疫情信息查询及趋势预测系统需求规格说明书.dotx</Template>
  <TotalTime>17</TotalTime>
  <Pages>11</Pages>
  <Words>1041</Words>
  <Characters>5934</Characters>
  <Application>Microsoft Office Word</Application>
  <DocSecurity>0</DocSecurity>
  <Lines>49</Lines>
  <Paragraphs>13</Paragraphs>
  <ScaleCrop>false</ScaleCrop>
  <Company>托普信息(iTOP)集团</Company>
  <LinksUpToDate>false</LinksUpToDate>
  <CharactersWithSpaces>6962</CharactersWithSpaces>
  <SharedDoc>false</SharedDoc>
  <HLinks>
    <vt:vector size="210" baseType="variant">
      <vt:variant>
        <vt:i4>5505092</vt:i4>
      </vt:variant>
      <vt:variant>
        <vt:i4>222</vt:i4>
      </vt:variant>
      <vt:variant>
        <vt:i4>0</vt:i4>
      </vt:variant>
      <vt:variant>
        <vt:i4>5</vt:i4>
      </vt:variant>
      <vt:variant>
        <vt:lpwstr>https://zh.wikipedia.org/w/index.php?title=2019%E5%86%A0%E7%8A%B6%E7%97%85%E6%AF%92%E7%97%85%E7%96%AB%E6%83%85&amp;oldid=66319667</vt:lpwstr>
      </vt:variant>
      <vt:variant>
        <vt:lpwstr/>
      </vt:variant>
      <vt:variant>
        <vt:i4>1835065</vt:i4>
      </vt:variant>
      <vt:variant>
        <vt:i4>215</vt:i4>
      </vt:variant>
      <vt:variant>
        <vt:i4>0</vt:i4>
      </vt:variant>
      <vt:variant>
        <vt:i4>5</vt:i4>
      </vt:variant>
      <vt:variant>
        <vt:lpwstr/>
      </vt:variant>
      <vt:variant>
        <vt:lpwstr>_Toc76048069</vt:lpwstr>
      </vt:variant>
      <vt:variant>
        <vt:i4>1900601</vt:i4>
      </vt:variant>
      <vt:variant>
        <vt:i4>209</vt:i4>
      </vt:variant>
      <vt:variant>
        <vt:i4>0</vt:i4>
      </vt:variant>
      <vt:variant>
        <vt:i4>5</vt:i4>
      </vt:variant>
      <vt:variant>
        <vt:lpwstr/>
      </vt:variant>
      <vt:variant>
        <vt:lpwstr>_Toc76048068</vt:lpwstr>
      </vt:variant>
      <vt:variant>
        <vt:i4>1179705</vt:i4>
      </vt:variant>
      <vt:variant>
        <vt:i4>203</vt:i4>
      </vt:variant>
      <vt:variant>
        <vt:i4>0</vt:i4>
      </vt:variant>
      <vt:variant>
        <vt:i4>5</vt:i4>
      </vt:variant>
      <vt:variant>
        <vt:lpwstr/>
      </vt:variant>
      <vt:variant>
        <vt:lpwstr>_Toc76048067</vt:lpwstr>
      </vt:variant>
      <vt:variant>
        <vt:i4>1245241</vt:i4>
      </vt:variant>
      <vt:variant>
        <vt:i4>197</vt:i4>
      </vt:variant>
      <vt:variant>
        <vt:i4>0</vt:i4>
      </vt:variant>
      <vt:variant>
        <vt:i4>5</vt:i4>
      </vt:variant>
      <vt:variant>
        <vt:lpwstr/>
      </vt:variant>
      <vt:variant>
        <vt:lpwstr>_Toc76048066</vt:lpwstr>
      </vt:variant>
      <vt:variant>
        <vt:i4>1048633</vt:i4>
      </vt:variant>
      <vt:variant>
        <vt:i4>191</vt:i4>
      </vt:variant>
      <vt:variant>
        <vt:i4>0</vt:i4>
      </vt:variant>
      <vt:variant>
        <vt:i4>5</vt:i4>
      </vt:variant>
      <vt:variant>
        <vt:lpwstr/>
      </vt:variant>
      <vt:variant>
        <vt:lpwstr>_Toc76048065</vt:lpwstr>
      </vt:variant>
      <vt:variant>
        <vt:i4>1114169</vt:i4>
      </vt:variant>
      <vt:variant>
        <vt:i4>185</vt:i4>
      </vt:variant>
      <vt:variant>
        <vt:i4>0</vt:i4>
      </vt:variant>
      <vt:variant>
        <vt:i4>5</vt:i4>
      </vt:variant>
      <vt:variant>
        <vt:lpwstr/>
      </vt:variant>
      <vt:variant>
        <vt:lpwstr>_Toc76048064</vt:lpwstr>
      </vt:variant>
      <vt:variant>
        <vt:i4>1441849</vt:i4>
      </vt:variant>
      <vt:variant>
        <vt:i4>179</vt:i4>
      </vt:variant>
      <vt:variant>
        <vt:i4>0</vt:i4>
      </vt:variant>
      <vt:variant>
        <vt:i4>5</vt:i4>
      </vt:variant>
      <vt:variant>
        <vt:lpwstr/>
      </vt:variant>
      <vt:variant>
        <vt:lpwstr>_Toc76048063</vt:lpwstr>
      </vt:variant>
      <vt:variant>
        <vt:i4>1507385</vt:i4>
      </vt:variant>
      <vt:variant>
        <vt:i4>173</vt:i4>
      </vt:variant>
      <vt:variant>
        <vt:i4>0</vt:i4>
      </vt:variant>
      <vt:variant>
        <vt:i4>5</vt:i4>
      </vt:variant>
      <vt:variant>
        <vt:lpwstr/>
      </vt:variant>
      <vt:variant>
        <vt:lpwstr>_Toc76048062</vt:lpwstr>
      </vt:variant>
      <vt:variant>
        <vt:i4>1310777</vt:i4>
      </vt:variant>
      <vt:variant>
        <vt:i4>167</vt:i4>
      </vt:variant>
      <vt:variant>
        <vt:i4>0</vt:i4>
      </vt:variant>
      <vt:variant>
        <vt:i4>5</vt:i4>
      </vt:variant>
      <vt:variant>
        <vt:lpwstr/>
      </vt:variant>
      <vt:variant>
        <vt:lpwstr>_Toc76048061</vt:lpwstr>
      </vt:variant>
      <vt:variant>
        <vt:i4>1376313</vt:i4>
      </vt:variant>
      <vt:variant>
        <vt:i4>161</vt:i4>
      </vt:variant>
      <vt:variant>
        <vt:i4>0</vt:i4>
      </vt:variant>
      <vt:variant>
        <vt:i4>5</vt:i4>
      </vt:variant>
      <vt:variant>
        <vt:lpwstr/>
      </vt:variant>
      <vt:variant>
        <vt:lpwstr>_Toc76048060</vt:lpwstr>
      </vt:variant>
      <vt:variant>
        <vt:i4>1835066</vt:i4>
      </vt:variant>
      <vt:variant>
        <vt:i4>155</vt:i4>
      </vt:variant>
      <vt:variant>
        <vt:i4>0</vt:i4>
      </vt:variant>
      <vt:variant>
        <vt:i4>5</vt:i4>
      </vt:variant>
      <vt:variant>
        <vt:lpwstr/>
      </vt:variant>
      <vt:variant>
        <vt:lpwstr>_Toc76048059</vt:lpwstr>
      </vt:variant>
      <vt:variant>
        <vt:i4>1900602</vt:i4>
      </vt:variant>
      <vt:variant>
        <vt:i4>149</vt:i4>
      </vt:variant>
      <vt:variant>
        <vt:i4>0</vt:i4>
      </vt:variant>
      <vt:variant>
        <vt:i4>5</vt:i4>
      </vt:variant>
      <vt:variant>
        <vt:lpwstr/>
      </vt:variant>
      <vt:variant>
        <vt:lpwstr>_Toc76048058</vt:lpwstr>
      </vt:variant>
      <vt:variant>
        <vt:i4>1179706</vt:i4>
      </vt:variant>
      <vt:variant>
        <vt:i4>143</vt:i4>
      </vt:variant>
      <vt:variant>
        <vt:i4>0</vt:i4>
      </vt:variant>
      <vt:variant>
        <vt:i4>5</vt:i4>
      </vt:variant>
      <vt:variant>
        <vt:lpwstr/>
      </vt:variant>
      <vt:variant>
        <vt:lpwstr>_Toc76048057</vt:lpwstr>
      </vt:variant>
      <vt:variant>
        <vt:i4>1245242</vt:i4>
      </vt:variant>
      <vt:variant>
        <vt:i4>137</vt:i4>
      </vt:variant>
      <vt:variant>
        <vt:i4>0</vt:i4>
      </vt:variant>
      <vt:variant>
        <vt:i4>5</vt:i4>
      </vt:variant>
      <vt:variant>
        <vt:lpwstr/>
      </vt:variant>
      <vt:variant>
        <vt:lpwstr>_Toc76048056</vt:lpwstr>
      </vt:variant>
      <vt:variant>
        <vt:i4>1048634</vt:i4>
      </vt:variant>
      <vt:variant>
        <vt:i4>131</vt:i4>
      </vt:variant>
      <vt:variant>
        <vt:i4>0</vt:i4>
      </vt:variant>
      <vt:variant>
        <vt:i4>5</vt:i4>
      </vt:variant>
      <vt:variant>
        <vt:lpwstr/>
      </vt:variant>
      <vt:variant>
        <vt:lpwstr>_Toc76048055</vt:lpwstr>
      </vt:variant>
      <vt:variant>
        <vt:i4>1114170</vt:i4>
      </vt:variant>
      <vt:variant>
        <vt:i4>125</vt:i4>
      </vt:variant>
      <vt:variant>
        <vt:i4>0</vt:i4>
      </vt:variant>
      <vt:variant>
        <vt:i4>5</vt:i4>
      </vt:variant>
      <vt:variant>
        <vt:lpwstr/>
      </vt:variant>
      <vt:variant>
        <vt:lpwstr>_Toc76048054</vt:lpwstr>
      </vt:variant>
      <vt:variant>
        <vt:i4>1441850</vt:i4>
      </vt:variant>
      <vt:variant>
        <vt:i4>119</vt:i4>
      </vt:variant>
      <vt:variant>
        <vt:i4>0</vt:i4>
      </vt:variant>
      <vt:variant>
        <vt:i4>5</vt:i4>
      </vt:variant>
      <vt:variant>
        <vt:lpwstr/>
      </vt:variant>
      <vt:variant>
        <vt:lpwstr>_Toc76048053</vt:lpwstr>
      </vt:variant>
      <vt:variant>
        <vt:i4>1507386</vt:i4>
      </vt:variant>
      <vt:variant>
        <vt:i4>113</vt:i4>
      </vt:variant>
      <vt:variant>
        <vt:i4>0</vt:i4>
      </vt:variant>
      <vt:variant>
        <vt:i4>5</vt:i4>
      </vt:variant>
      <vt:variant>
        <vt:lpwstr/>
      </vt:variant>
      <vt:variant>
        <vt:lpwstr>_Toc76048052</vt:lpwstr>
      </vt:variant>
      <vt:variant>
        <vt:i4>1310778</vt:i4>
      </vt:variant>
      <vt:variant>
        <vt:i4>107</vt:i4>
      </vt:variant>
      <vt:variant>
        <vt:i4>0</vt:i4>
      </vt:variant>
      <vt:variant>
        <vt:i4>5</vt:i4>
      </vt:variant>
      <vt:variant>
        <vt:lpwstr/>
      </vt:variant>
      <vt:variant>
        <vt:lpwstr>_Toc76048051</vt:lpwstr>
      </vt:variant>
      <vt:variant>
        <vt:i4>1376314</vt:i4>
      </vt:variant>
      <vt:variant>
        <vt:i4>101</vt:i4>
      </vt:variant>
      <vt:variant>
        <vt:i4>0</vt:i4>
      </vt:variant>
      <vt:variant>
        <vt:i4>5</vt:i4>
      </vt:variant>
      <vt:variant>
        <vt:lpwstr/>
      </vt:variant>
      <vt:variant>
        <vt:lpwstr>_Toc76048050</vt:lpwstr>
      </vt:variant>
      <vt:variant>
        <vt:i4>1835067</vt:i4>
      </vt:variant>
      <vt:variant>
        <vt:i4>95</vt:i4>
      </vt:variant>
      <vt:variant>
        <vt:i4>0</vt:i4>
      </vt:variant>
      <vt:variant>
        <vt:i4>5</vt:i4>
      </vt:variant>
      <vt:variant>
        <vt:lpwstr/>
      </vt:variant>
      <vt:variant>
        <vt:lpwstr>_Toc76048049</vt:lpwstr>
      </vt:variant>
      <vt:variant>
        <vt:i4>1900603</vt:i4>
      </vt:variant>
      <vt:variant>
        <vt:i4>89</vt:i4>
      </vt:variant>
      <vt:variant>
        <vt:i4>0</vt:i4>
      </vt:variant>
      <vt:variant>
        <vt:i4>5</vt:i4>
      </vt:variant>
      <vt:variant>
        <vt:lpwstr/>
      </vt:variant>
      <vt:variant>
        <vt:lpwstr>_Toc76048048</vt:lpwstr>
      </vt:variant>
      <vt:variant>
        <vt:i4>1179707</vt:i4>
      </vt:variant>
      <vt:variant>
        <vt:i4>83</vt:i4>
      </vt:variant>
      <vt:variant>
        <vt:i4>0</vt:i4>
      </vt:variant>
      <vt:variant>
        <vt:i4>5</vt:i4>
      </vt:variant>
      <vt:variant>
        <vt:lpwstr/>
      </vt:variant>
      <vt:variant>
        <vt:lpwstr>_Toc76048047</vt:lpwstr>
      </vt:variant>
      <vt:variant>
        <vt:i4>1245243</vt:i4>
      </vt:variant>
      <vt:variant>
        <vt:i4>77</vt:i4>
      </vt:variant>
      <vt:variant>
        <vt:i4>0</vt:i4>
      </vt:variant>
      <vt:variant>
        <vt:i4>5</vt:i4>
      </vt:variant>
      <vt:variant>
        <vt:lpwstr/>
      </vt:variant>
      <vt:variant>
        <vt:lpwstr>_Toc76048046</vt:lpwstr>
      </vt:variant>
      <vt:variant>
        <vt:i4>1048635</vt:i4>
      </vt:variant>
      <vt:variant>
        <vt:i4>71</vt:i4>
      </vt:variant>
      <vt:variant>
        <vt:i4>0</vt:i4>
      </vt:variant>
      <vt:variant>
        <vt:i4>5</vt:i4>
      </vt:variant>
      <vt:variant>
        <vt:lpwstr/>
      </vt:variant>
      <vt:variant>
        <vt:lpwstr>_Toc76048045</vt:lpwstr>
      </vt:variant>
      <vt:variant>
        <vt:i4>1114171</vt:i4>
      </vt:variant>
      <vt:variant>
        <vt:i4>65</vt:i4>
      </vt:variant>
      <vt:variant>
        <vt:i4>0</vt:i4>
      </vt:variant>
      <vt:variant>
        <vt:i4>5</vt:i4>
      </vt:variant>
      <vt:variant>
        <vt:lpwstr/>
      </vt:variant>
      <vt:variant>
        <vt:lpwstr>_Toc76048044</vt:lpwstr>
      </vt:variant>
      <vt:variant>
        <vt:i4>1441851</vt:i4>
      </vt:variant>
      <vt:variant>
        <vt:i4>59</vt:i4>
      </vt:variant>
      <vt:variant>
        <vt:i4>0</vt:i4>
      </vt:variant>
      <vt:variant>
        <vt:i4>5</vt:i4>
      </vt:variant>
      <vt:variant>
        <vt:lpwstr/>
      </vt:variant>
      <vt:variant>
        <vt:lpwstr>_Toc76048043</vt:lpwstr>
      </vt:variant>
      <vt:variant>
        <vt:i4>1507387</vt:i4>
      </vt:variant>
      <vt:variant>
        <vt:i4>53</vt:i4>
      </vt:variant>
      <vt:variant>
        <vt:i4>0</vt:i4>
      </vt:variant>
      <vt:variant>
        <vt:i4>5</vt:i4>
      </vt:variant>
      <vt:variant>
        <vt:lpwstr/>
      </vt:variant>
      <vt:variant>
        <vt:lpwstr>_Toc76048042</vt:lpwstr>
      </vt:variant>
      <vt:variant>
        <vt:i4>1310779</vt:i4>
      </vt:variant>
      <vt:variant>
        <vt:i4>47</vt:i4>
      </vt:variant>
      <vt:variant>
        <vt:i4>0</vt:i4>
      </vt:variant>
      <vt:variant>
        <vt:i4>5</vt:i4>
      </vt:variant>
      <vt:variant>
        <vt:lpwstr/>
      </vt:variant>
      <vt:variant>
        <vt:lpwstr>_Toc76048041</vt:lpwstr>
      </vt:variant>
      <vt:variant>
        <vt:i4>1376315</vt:i4>
      </vt:variant>
      <vt:variant>
        <vt:i4>41</vt:i4>
      </vt:variant>
      <vt:variant>
        <vt:i4>0</vt:i4>
      </vt:variant>
      <vt:variant>
        <vt:i4>5</vt:i4>
      </vt:variant>
      <vt:variant>
        <vt:lpwstr/>
      </vt:variant>
      <vt:variant>
        <vt:lpwstr>_Toc76048040</vt:lpwstr>
      </vt:variant>
      <vt:variant>
        <vt:i4>1835068</vt:i4>
      </vt:variant>
      <vt:variant>
        <vt:i4>35</vt:i4>
      </vt:variant>
      <vt:variant>
        <vt:i4>0</vt:i4>
      </vt:variant>
      <vt:variant>
        <vt:i4>5</vt:i4>
      </vt:variant>
      <vt:variant>
        <vt:lpwstr/>
      </vt:variant>
      <vt:variant>
        <vt:lpwstr>_Toc76048039</vt:lpwstr>
      </vt:variant>
      <vt:variant>
        <vt:i4>1900604</vt:i4>
      </vt:variant>
      <vt:variant>
        <vt:i4>29</vt:i4>
      </vt:variant>
      <vt:variant>
        <vt:i4>0</vt:i4>
      </vt:variant>
      <vt:variant>
        <vt:i4>5</vt:i4>
      </vt:variant>
      <vt:variant>
        <vt:lpwstr/>
      </vt:variant>
      <vt:variant>
        <vt:lpwstr>_Toc76048038</vt:lpwstr>
      </vt:variant>
      <vt:variant>
        <vt:i4>1179708</vt:i4>
      </vt:variant>
      <vt:variant>
        <vt:i4>23</vt:i4>
      </vt:variant>
      <vt:variant>
        <vt:i4>0</vt:i4>
      </vt:variant>
      <vt:variant>
        <vt:i4>5</vt:i4>
      </vt:variant>
      <vt:variant>
        <vt:lpwstr/>
      </vt:variant>
      <vt:variant>
        <vt:lpwstr>_Toc76048037</vt:lpwstr>
      </vt:variant>
      <vt:variant>
        <vt:i4>1245244</vt:i4>
      </vt:variant>
      <vt:variant>
        <vt:i4>17</vt:i4>
      </vt:variant>
      <vt:variant>
        <vt:i4>0</vt:i4>
      </vt:variant>
      <vt:variant>
        <vt:i4>5</vt:i4>
      </vt:variant>
      <vt:variant>
        <vt:lpwstr/>
      </vt:variant>
      <vt:variant>
        <vt:lpwstr>_Toc76048036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需求规格说明</dc:subject>
  <dc:creator>Taka Obsid</dc:creator>
  <cp:keywords/>
  <cp:lastModifiedBy>Taka Obsid</cp:lastModifiedBy>
  <cp:revision>9</cp:revision>
  <dcterms:created xsi:type="dcterms:W3CDTF">2021-07-14T08:36:00Z</dcterms:created>
  <dcterms:modified xsi:type="dcterms:W3CDTF">2021-07-14T09:14:00Z</dcterms:modified>
  <cp:category>&lt;模板&gt;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ion">
    <vt:lpwstr>1.0</vt:lpwstr>
  </property>
  <property fmtid="{D5CDD505-2E9C-101B-9397-08002B2CF9AE}" pid="3" name="项目名称">
    <vt:lpwstr>&lt;项目名称&gt;</vt:lpwstr>
  </property>
  <property fmtid="{D5CDD505-2E9C-101B-9397-08002B2CF9AE}" pid="4" name="项目编号">
    <vt:lpwstr>S×××－</vt:lpwstr>
  </property>
  <property fmtid="{D5CDD505-2E9C-101B-9397-08002B2CF9AE}" pid="5" name="KSOProductBuildVer">
    <vt:lpwstr>2052-10.1.0.7469</vt:lpwstr>
  </property>
</Properties>
</file>